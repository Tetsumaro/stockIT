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287AF" w14:textId="20B8B88D" w:rsidR="00CF633D" w:rsidRPr="000F64EE" w:rsidRDefault="00CF633D" w:rsidP="00CF633D">
      <w:pPr>
        <w:pStyle w:val="Heading1"/>
      </w:pPr>
    </w:p>
    <w:p w14:paraId="78F80DCE" w14:textId="77777777" w:rsidR="00AC0D47" w:rsidRPr="000F64EE" w:rsidRDefault="00AC0D4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C0D47" w:rsidRPr="000F64EE" w14:paraId="4CA4671B" w14:textId="77777777">
        <w:sdt>
          <w:sdtPr>
            <w:rPr>
              <w:color w:val="2F5496" w:themeColor="accent1" w:themeShade="BF"/>
              <w:sz w:val="24"/>
              <w:szCs w:val="24"/>
              <w:lang w:val="en-AU"/>
            </w:rPr>
            <w:alias w:val="Company"/>
            <w:id w:val="13406915"/>
            <w:placeholder>
              <w:docPart w:val="DD638E9786A44EB6B8D8BEA7C03CCE9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F36994F" w14:textId="6A94BD32" w:rsidR="00AC0D47" w:rsidRPr="0090674C" w:rsidRDefault="002C11F1">
                <w:pPr>
                  <w:pStyle w:val="NoSpacing"/>
                  <w:rPr>
                    <w:color w:val="2F5496" w:themeColor="accent1" w:themeShade="BF"/>
                    <w:sz w:val="24"/>
                    <w:lang w:val="en-AU"/>
                  </w:rPr>
                </w:pPr>
                <w:r w:rsidRPr="0090674C">
                  <w:rPr>
                    <w:color w:val="2F5496" w:themeColor="accent1" w:themeShade="BF"/>
                    <w:sz w:val="24"/>
                    <w:szCs w:val="24"/>
                    <w:lang w:val="en-AU"/>
                  </w:rPr>
                  <w:t>Group 12</w:t>
                </w:r>
              </w:p>
            </w:tc>
          </w:sdtContent>
        </w:sdt>
      </w:tr>
      <w:tr w:rsidR="00AC0D47" w:rsidRPr="000F64EE" w14:paraId="5955573E" w14:textId="77777777">
        <w:tc>
          <w:tcPr>
            <w:tcW w:w="7672" w:type="dxa"/>
          </w:tcPr>
          <w:sdt>
            <w:sdtPr>
              <w:rPr>
                <w:rFonts w:asciiTheme="majorHAnsi" w:eastAsiaTheme="majorEastAsia" w:hAnsiTheme="majorHAnsi" w:cstheme="majorBidi"/>
                <w:color w:val="4472C4" w:themeColor="accent1"/>
                <w:sz w:val="88"/>
                <w:szCs w:val="88"/>
                <w:lang w:val="en-AU"/>
              </w:rPr>
              <w:alias w:val="Title"/>
              <w:id w:val="13406919"/>
              <w:placeholder>
                <w:docPart w:val="22AA77698E0444099487905CBE3BF4C7"/>
              </w:placeholder>
              <w:dataBinding w:prefixMappings="xmlns:ns0='http://schemas.openxmlformats.org/package/2006/metadata/core-properties' xmlns:ns1='http://purl.org/dc/elements/1.1/'" w:xpath="/ns0:coreProperties[1]/ns1:title[1]" w:storeItemID="{6C3C8BC8-F283-45AE-878A-BAB7291924A1}"/>
              <w:text/>
            </w:sdtPr>
            <w:sdtEndPr/>
            <w:sdtContent>
              <w:p w14:paraId="5A1456DE" w14:textId="2F9CD774" w:rsidR="00AC0D47" w:rsidRPr="0090674C" w:rsidRDefault="002C11F1">
                <w:pPr>
                  <w:pStyle w:val="NoSpacing"/>
                  <w:spacing w:line="216" w:lineRule="auto"/>
                  <w:rPr>
                    <w:rFonts w:asciiTheme="majorHAnsi" w:eastAsiaTheme="majorEastAsia" w:hAnsiTheme="majorHAnsi" w:cstheme="majorBidi"/>
                    <w:color w:val="4472C4" w:themeColor="accent1"/>
                    <w:sz w:val="88"/>
                    <w:szCs w:val="88"/>
                    <w:lang w:val="en-AU"/>
                  </w:rPr>
                </w:pPr>
                <w:r w:rsidRPr="0090674C">
                  <w:rPr>
                    <w:rFonts w:asciiTheme="majorHAnsi" w:eastAsiaTheme="majorEastAsia" w:hAnsiTheme="majorHAnsi" w:cstheme="majorBidi"/>
                    <w:color w:val="4472C4" w:themeColor="accent1"/>
                    <w:sz w:val="88"/>
                    <w:szCs w:val="88"/>
                    <w:lang w:val="en-AU"/>
                  </w:rPr>
                  <w:t>Autonomous Vehicles</w:t>
                </w:r>
              </w:p>
            </w:sdtContent>
          </w:sdt>
        </w:tc>
      </w:tr>
      <w:tr w:rsidR="00AC0D47" w:rsidRPr="000F64EE" w14:paraId="4A247FAC" w14:textId="77777777">
        <w:sdt>
          <w:sdtPr>
            <w:rPr>
              <w:color w:val="2F5496" w:themeColor="accent1" w:themeShade="BF"/>
              <w:sz w:val="24"/>
              <w:szCs w:val="24"/>
              <w:lang w:val="en-AU"/>
            </w:rPr>
            <w:alias w:val="Subtitle"/>
            <w:id w:val="13406923"/>
            <w:placeholder>
              <w:docPart w:val="262C134925AD49BE9F5235AEE72264E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A00C223" w14:textId="26F745C6" w:rsidR="00AC0D47" w:rsidRPr="0090674C" w:rsidRDefault="002C11F1">
                <w:pPr>
                  <w:pStyle w:val="NoSpacing"/>
                  <w:rPr>
                    <w:color w:val="2F5496" w:themeColor="accent1" w:themeShade="BF"/>
                    <w:sz w:val="24"/>
                    <w:lang w:val="en-AU"/>
                  </w:rPr>
                </w:pPr>
                <w:r w:rsidRPr="0090674C">
                  <w:rPr>
                    <w:color w:val="2F5496" w:themeColor="accent1" w:themeShade="BF"/>
                    <w:sz w:val="24"/>
                    <w:szCs w:val="24"/>
                    <w:lang w:val="en-AU"/>
                  </w:rPr>
                  <w:t>The future of the Automotive Industry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C0D47" w:rsidRPr="000F64EE" w14:paraId="4195F583" w14:textId="77777777">
        <w:tc>
          <w:tcPr>
            <w:tcW w:w="7221" w:type="dxa"/>
            <w:tcMar>
              <w:top w:w="216" w:type="dxa"/>
              <w:left w:w="115" w:type="dxa"/>
              <w:bottom w:w="216" w:type="dxa"/>
              <w:right w:w="115" w:type="dxa"/>
            </w:tcMar>
          </w:tcPr>
          <w:sdt>
            <w:sdtPr>
              <w:rPr>
                <w:color w:val="4472C4" w:themeColor="accent1"/>
                <w:sz w:val="28"/>
                <w:szCs w:val="28"/>
                <w:lang w:val="en-AU"/>
              </w:rPr>
              <w:alias w:val="Author"/>
              <w:id w:val="13406928"/>
              <w:placeholder>
                <w:docPart w:val="6F6365E5E36E4090B20D86060B25CE4A"/>
              </w:placeholder>
              <w:dataBinding w:prefixMappings="xmlns:ns0='http://schemas.openxmlformats.org/package/2006/metadata/core-properties' xmlns:ns1='http://purl.org/dc/elements/1.1/'" w:xpath="/ns0:coreProperties[1]/ns1:creator[1]" w:storeItemID="{6C3C8BC8-F283-45AE-878A-BAB7291924A1}"/>
              <w:text/>
            </w:sdtPr>
            <w:sdtEndPr/>
            <w:sdtContent>
              <w:p w14:paraId="7542C3D8" w14:textId="648DB1A1" w:rsidR="00AC0D47" w:rsidRPr="0090674C" w:rsidRDefault="002C11F1">
                <w:pPr>
                  <w:pStyle w:val="NoSpacing"/>
                  <w:rPr>
                    <w:color w:val="4472C4" w:themeColor="accent1"/>
                    <w:sz w:val="28"/>
                    <w:szCs w:val="28"/>
                    <w:lang w:val="en-AU"/>
                  </w:rPr>
                </w:pPr>
                <w:r w:rsidRPr="0090674C">
                  <w:rPr>
                    <w:color w:val="4472C4" w:themeColor="accent1"/>
                    <w:sz w:val="28"/>
                    <w:szCs w:val="28"/>
                    <w:lang w:val="en-AU"/>
                  </w:rPr>
                  <w:t xml:space="preserve">Ahmet </w:t>
                </w:r>
                <w:proofErr w:type="spellStart"/>
                <w:r w:rsidRPr="0090674C">
                  <w:rPr>
                    <w:color w:val="4472C4" w:themeColor="accent1"/>
                    <w:sz w:val="28"/>
                    <w:szCs w:val="28"/>
                    <w:lang w:val="en-AU"/>
                  </w:rPr>
                  <w:t>Akgun</w:t>
                </w:r>
                <w:proofErr w:type="spellEnd"/>
                <w:r w:rsidRPr="0090674C">
                  <w:rPr>
                    <w:color w:val="4472C4" w:themeColor="accent1"/>
                    <w:sz w:val="28"/>
                    <w:szCs w:val="28"/>
                    <w:lang w:val="en-AU"/>
                  </w:rPr>
                  <w:t xml:space="preserve"> &amp; Tim </w:t>
                </w:r>
                <w:proofErr w:type="spellStart"/>
                <w:r w:rsidRPr="0090674C">
                  <w:rPr>
                    <w:color w:val="4472C4" w:themeColor="accent1"/>
                    <w:sz w:val="28"/>
                    <w:szCs w:val="28"/>
                    <w:lang w:val="en-AU"/>
                  </w:rPr>
                  <w:t>Prast</w:t>
                </w:r>
                <w:proofErr w:type="spellEnd"/>
              </w:p>
            </w:sdtContent>
          </w:sdt>
          <w:sdt>
            <w:sdtPr>
              <w:rPr>
                <w:color w:val="4472C4" w:themeColor="accent1"/>
                <w:sz w:val="28"/>
                <w:szCs w:val="28"/>
                <w:lang w:val="en-AU"/>
              </w:rPr>
              <w:alias w:val="Date"/>
              <w:tag w:val="Date"/>
              <w:id w:val="13406932"/>
              <w:placeholder>
                <w:docPart w:val="F85329E94C7242EBB9E4CCE5D5C1C21E"/>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EndPr/>
            <w:sdtContent>
              <w:p w14:paraId="1D6037EC" w14:textId="7FD1FF70" w:rsidR="00AC0D47" w:rsidRPr="0090674C" w:rsidRDefault="002C11F1">
                <w:pPr>
                  <w:pStyle w:val="NoSpacing"/>
                  <w:rPr>
                    <w:color w:val="4472C4" w:themeColor="accent1"/>
                    <w:sz w:val="28"/>
                    <w:szCs w:val="28"/>
                    <w:lang w:val="en-AU"/>
                  </w:rPr>
                </w:pPr>
                <w:r w:rsidRPr="0090674C">
                  <w:rPr>
                    <w:color w:val="4472C4" w:themeColor="accent1"/>
                    <w:sz w:val="28"/>
                    <w:szCs w:val="28"/>
                    <w:lang w:val="en-AU"/>
                  </w:rPr>
                  <w:t>10-12-2021</w:t>
                </w:r>
              </w:p>
            </w:sdtContent>
          </w:sdt>
          <w:p w14:paraId="0F4E155B" w14:textId="77777777" w:rsidR="00AC0D47" w:rsidRPr="0090674C" w:rsidRDefault="00AC0D47">
            <w:pPr>
              <w:pStyle w:val="NoSpacing"/>
              <w:rPr>
                <w:color w:val="4472C4" w:themeColor="accent1"/>
                <w:lang w:val="en-AU"/>
              </w:rPr>
            </w:pPr>
          </w:p>
        </w:tc>
      </w:tr>
    </w:tbl>
    <w:p w14:paraId="5DE612AC" w14:textId="77777777" w:rsidR="00AC0D47" w:rsidRPr="0090674C" w:rsidRDefault="00AC0D47" w:rsidP="00AC0D47">
      <w:pPr>
        <w:pStyle w:val="Heading2"/>
      </w:pPr>
      <w:r w:rsidRPr="0090674C">
        <w:br w:type="page"/>
      </w:r>
    </w:p>
    <w:p w14:paraId="623A9AA8" w14:textId="1C65B990" w:rsidR="005A4707" w:rsidRPr="0090674C" w:rsidRDefault="005A4707">
      <w:pPr>
        <w:pStyle w:val="TOCHeading"/>
        <w:rPr>
          <w:lang w:val="en-AU"/>
        </w:rPr>
      </w:pPr>
    </w:p>
    <w:sdt>
      <w:sdtPr>
        <w:rPr>
          <w:rFonts w:asciiTheme="minorHAnsi" w:eastAsiaTheme="minorEastAsia" w:hAnsiTheme="minorHAnsi" w:cstheme="minorBidi"/>
          <w:color w:val="auto"/>
          <w:sz w:val="22"/>
          <w:szCs w:val="22"/>
          <w:lang w:val="en-AU" w:eastAsia="en-AU"/>
        </w:rPr>
        <w:id w:val="1013883318"/>
        <w:docPartObj>
          <w:docPartGallery w:val="Table of Contents"/>
          <w:docPartUnique/>
        </w:docPartObj>
      </w:sdtPr>
      <w:sdtEndPr>
        <w:rPr>
          <w:b/>
          <w:bCs/>
          <w:noProof/>
        </w:rPr>
      </w:sdtEndPr>
      <w:sdtContent>
        <w:p w14:paraId="7D4C12F1" w14:textId="0DCD7613" w:rsidR="005A4707" w:rsidRPr="0090674C" w:rsidRDefault="005A4707">
          <w:pPr>
            <w:pStyle w:val="TOCHeading"/>
            <w:rPr>
              <w:lang w:val="en-AU"/>
            </w:rPr>
          </w:pPr>
          <w:r w:rsidRPr="0090674C">
            <w:rPr>
              <w:lang w:val="en-AU"/>
            </w:rPr>
            <w:t>Table of Contents</w:t>
          </w:r>
        </w:p>
        <w:p w14:paraId="447228DD" w14:textId="66BF89FB" w:rsidR="005A4707" w:rsidRPr="000F64EE" w:rsidRDefault="005A4707">
          <w:pPr>
            <w:pStyle w:val="TOC2"/>
            <w:tabs>
              <w:tab w:val="right" w:leader="dot" w:pos="9350"/>
            </w:tabs>
            <w:rPr>
              <w:noProof/>
            </w:rPr>
          </w:pPr>
          <w:r w:rsidRPr="0090674C">
            <w:fldChar w:fldCharType="begin"/>
          </w:r>
          <w:r w:rsidRPr="000F64EE">
            <w:instrText xml:space="preserve"> TOC \o "1-3" \h \z \u </w:instrText>
          </w:r>
          <w:r w:rsidRPr="0090674C">
            <w:fldChar w:fldCharType="separate"/>
          </w:r>
          <w:hyperlink w:anchor="_Toc85112616" w:history="1">
            <w:r w:rsidRPr="0090674C">
              <w:rPr>
                <w:rStyle w:val="Hyperlink"/>
                <w:noProof/>
              </w:rPr>
              <w:t>Introduction</w:t>
            </w:r>
            <w:r w:rsidRPr="000F64EE">
              <w:rPr>
                <w:noProof/>
                <w:webHidden/>
              </w:rPr>
              <w:tab/>
            </w:r>
            <w:r w:rsidRPr="0090674C">
              <w:rPr>
                <w:noProof/>
                <w:webHidden/>
              </w:rPr>
              <w:fldChar w:fldCharType="begin"/>
            </w:r>
            <w:r w:rsidRPr="000F64EE">
              <w:rPr>
                <w:noProof/>
                <w:webHidden/>
              </w:rPr>
              <w:instrText xml:space="preserve"> PAGEREF _Toc85112616 \h </w:instrText>
            </w:r>
            <w:r w:rsidRPr="0090674C">
              <w:rPr>
                <w:noProof/>
                <w:webHidden/>
              </w:rPr>
            </w:r>
            <w:r w:rsidRPr="0090674C">
              <w:rPr>
                <w:noProof/>
                <w:webHidden/>
              </w:rPr>
              <w:fldChar w:fldCharType="separate"/>
            </w:r>
            <w:r w:rsidRPr="000F64EE">
              <w:rPr>
                <w:noProof/>
                <w:webHidden/>
              </w:rPr>
              <w:t>2</w:t>
            </w:r>
            <w:r w:rsidRPr="0090674C">
              <w:rPr>
                <w:noProof/>
                <w:webHidden/>
              </w:rPr>
              <w:fldChar w:fldCharType="end"/>
            </w:r>
          </w:hyperlink>
        </w:p>
        <w:p w14:paraId="6A96879D" w14:textId="5E7ADFF7" w:rsidR="005A4707" w:rsidRPr="000F64EE" w:rsidRDefault="00C17547">
          <w:pPr>
            <w:pStyle w:val="TOC2"/>
            <w:tabs>
              <w:tab w:val="right" w:leader="dot" w:pos="9350"/>
            </w:tabs>
            <w:rPr>
              <w:noProof/>
            </w:rPr>
          </w:pPr>
          <w:hyperlink w:anchor="_Toc85112617" w:history="1">
            <w:r w:rsidR="005A4707" w:rsidRPr="0090674C">
              <w:rPr>
                <w:rStyle w:val="Hyperlink"/>
                <w:noProof/>
              </w:rPr>
              <w:t>Autonomous VS Automated</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_Toc85112617 \h </w:instrText>
            </w:r>
            <w:r w:rsidR="005A4707" w:rsidRPr="0090674C">
              <w:rPr>
                <w:noProof/>
                <w:webHidden/>
              </w:rPr>
            </w:r>
            <w:r w:rsidR="005A4707" w:rsidRPr="0090674C">
              <w:rPr>
                <w:noProof/>
                <w:webHidden/>
              </w:rPr>
              <w:fldChar w:fldCharType="separate"/>
            </w:r>
            <w:r w:rsidR="005A4707" w:rsidRPr="000F64EE">
              <w:rPr>
                <w:noProof/>
                <w:webHidden/>
              </w:rPr>
              <w:t>2</w:t>
            </w:r>
            <w:r w:rsidR="005A4707" w:rsidRPr="0090674C">
              <w:rPr>
                <w:noProof/>
                <w:webHidden/>
              </w:rPr>
              <w:fldChar w:fldCharType="end"/>
            </w:r>
          </w:hyperlink>
        </w:p>
        <w:p w14:paraId="2BDD905E" w14:textId="3AE1D1D2" w:rsidR="005A4707" w:rsidRPr="000F64EE" w:rsidRDefault="00C17547">
          <w:pPr>
            <w:pStyle w:val="TOC2"/>
            <w:tabs>
              <w:tab w:val="right" w:leader="dot" w:pos="9350"/>
            </w:tabs>
            <w:rPr>
              <w:noProof/>
            </w:rPr>
          </w:pPr>
          <w:hyperlink w:anchor="_Toc85112618" w:history="1">
            <w:r w:rsidR="005A4707" w:rsidRPr="0090674C">
              <w:rPr>
                <w:rStyle w:val="Hyperlink"/>
                <w:noProof/>
              </w:rPr>
              <w:t>Automotive Autonomy</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_Toc85112618 \h </w:instrText>
            </w:r>
            <w:r w:rsidR="005A4707" w:rsidRPr="0090674C">
              <w:rPr>
                <w:noProof/>
                <w:webHidden/>
              </w:rPr>
            </w:r>
            <w:r w:rsidR="005A4707" w:rsidRPr="0090674C">
              <w:rPr>
                <w:noProof/>
                <w:webHidden/>
              </w:rPr>
              <w:fldChar w:fldCharType="separate"/>
            </w:r>
            <w:r w:rsidR="005A4707" w:rsidRPr="000F64EE">
              <w:rPr>
                <w:noProof/>
                <w:webHidden/>
              </w:rPr>
              <w:t>2</w:t>
            </w:r>
            <w:r w:rsidR="005A4707" w:rsidRPr="0090674C">
              <w:rPr>
                <w:noProof/>
                <w:webHidden/>
              </w:rPr>
              <w:fldChar w:fldCharType="end"/>
            </w:r>
          </w:hyperlink>
        </w:p>
        <w:p w14:paraId="6DF82310" w14:textId="26DF84E1" w:rsidR="005A4707" w:rsidRPr="000F64EE" w:rsidRDefault="00C17547">
          <w:pPr>
            <w:pStyle w:val="TOC3"/>
            <w:tabs>
              <w:tab w:val="right" w:leader="dot" w:pos="9350"/>
            </w:tabs>
            <w:rPr>
              <w:noProof/>
            </w:rPr>
          </w:pPr>
          <w:hyperlink w:anchor="_Toc85112619" w:history="1">
            <w:r w:rsidR="005A4707" w:rsidRPr="0090674C">
              <w:rPr>
                <w:rStyle w:val="Hyperlink"/>
                <w:noProof/>
              </w:rPr>
              <w:t>Other uses for Autonomous capabilities</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_Toc85112619 \h </w:instrText>
            </w:r>
            <w:r w:rsidR="005A4707" w:rsidRPr="0090674C">
              <w:rPr>
                <w:noProof/>
                <w:webHidden/>
              </w:rPr>
            </w:r>
            <w:r w:rsidR="005A4707" w:rsidRPr="0090674C">
              <w:rPr>
                <w:noProof/>
                <w:webHidden/>
              </w:rPr>
              <w:fldChar w:fldCharType="separate"/>
            </w:r>
            <w:r w:rsidR="005A4707" w:rsidRPr="000F64EE">
              <w:rPr>
                <w:noProof/>
                <w:webHidden/>
              </w:rPr>
              <w:t>3</w:t>
            </w:r>
            <w:r w:rsidR="005A4707" w:rsidRPr="0090674C">
              <w:rPr>
                <w:noProof/>
                <w:webHidden/>
              </w:rPr>
              <w:fldChar w:fldCharType="end"/>
            </w:r>
          </w:hyperlink>
        </w:p>
        <w:p w14:paraId="63661080" w14:textId="4214EF84" w:rsidR="005A4707" w:rsidRPr="000F64EE" w:rsidRDefault="00C17547">
          <w:pPr>
            <w:pStyle w:val="TOC2"/>
            <w:tabs>
              <w:tab w:val="right" w:leader="dot" w:pos="9350"/>
            </w:tabs>
            <w:rPr>
              <w:noProof/>
            </w:rPr>
          </w:pPr>
          <w:hyperlink w:anchor="_Toc85112620" w:history="1">
            <w:r w:rsidR="005A4707" w:rsidRPr="0090674C">
              <w:rPr>
                <w:rStyle w:val="Hyperlink"/>
                <w:noProof/>
              </w:rPr>
              <w:t>The Autonomous Future</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_Toc85112620 \h </w:instrText>
            </w:r>
            <w:r w:rsidR="005A4707" w:rsidRPr="0090674C">
              <w:rPr>
                <w:noProof/>
                <w:webHidden/>
              </w:rPr>
            </w:r>
            <w:r w:rsidR="005A4707" w:rsidRPr="0090674C">
              <w:rPr>
                <w:noProof/>
                <w:webHidden/>
              </w:rPr>
              <w:fldChar w:fldCharType="separate"/>
            </w:r>
            <w:r w:rsidR="005A4707" w:rsidRPr="000F64EE">
              <w:rPr>
                <w:noProof/>
                <w:webHidden/>
              </w:rPr>
              <w:t>4</w:t>
            </w:r>
            <w:r w:rsidR="005A4707" w:rsidRPr="0090674C">
              <w:rPr>
                <w:noProof/>
                <w:webHidden/>
              </w:rPr>
              <w:fldChar w:fldCharType="end"/>
            </w:r>
          </w:hyperlink>
        </w:p>
        <w:p w14:paraId="5D93E9B9" w14:textId="5BA88BD0" w:rsidR="005A4707" w:rsidRPr="000F64EE" w:rsidRDefault="00C17547">
          <w:pPr>
            <w:pStyle w:val="TOC2"/>
            <w:tabs>
              <w:tab w:val="right" w:leader="dot" w:pos="9350"/>
            </w:tabs>
            <w:rPr>
              <w:noProof/>
            </w:rPr>
          </w:pPr>
          <w:hyperlink w:anchor="_Toc85112621" w:history="1">
            <w:r w:rsidR="005A4707" w:rsidRPr="0090674C">
              <w:rPr>
                <w:rStyle w:val="Hyperlink"/>
                <w:noProof/>
              </w:rPr>
              <w:t>Our Autonomous lives</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_Toc85112621 \h </w:instrText>
            </w:r>
            <w:r w:rsidR="005A4707" w:rsidRPr="0090674C">
              <w:rPr>
                <w:noProof/>
                <w:webHidden/>
              </w:rPr>
            </w:r>
            <w:r w:rsidR="005A4707" w:rsidRPr="0090674C">
              <w:rPr>
                <w:noProof/>
                <w:webHidden/>
              </w:rPr>
              <w:fldChar w:fldCharType="separate"/>
            </w:r>
            <w:r w:rsidR="005A4707" w:rsidRPr="000F64EE">
              <w:rPr>
                <w:noProof/>
                <w:webHidden/>
              </w:rPr>
              <w:t>5</w:t>
            </w:r>
            <w:r w:rsidR="005A4707" w:rsidRPr="0090674C">
              <w:rPr>
                <w:noProof/>
                <w:webHidden/>
              </w:rPr>
              <w:fldChar w:fldCharType="end"/>
            </w:r>
          </w:hyperlink>
        </w:p>
        <w:p w14:paraId="0E7A3547" w14:textId="5AB62190" w:rsidR="005A4707" w:rsidRPr="000F64EE" w:rsidRDefault="00C17547">
          <w:pPr>
            <w:pStyle w:val="TOC1"/>
            <w:tabs>
              <w:tab w:val="right" w:leader="dot" w:pos="9350"/>
            </w:tabs>
            <w:rPr>
              <w:noProof/>
            </w:rPr>
          </w:pPr>
          <w:hyperlink w:anchor="_Toc85112622" w:history="1">
            <w:r w:rsidR="005A4707" w:rsidRPr="000F64EE">
              <w:rPr>
                <w:rStyle w:val="Hyperlink"/>
                <w:noProof/>
              </w:rPr>
              <w:t>References</w:t>
            </w:r>
            <w:r w:rsidR="005A4707" w:rsidRPr="000F64EE">
              <w:rPr>
                <w:noProof/>
                <w:webHidden/>
              </w:rPr>
              <w:tab/>
            </w:r>
            <w:r w:rsidR="005A4707" w:rsidRPr="0090674C">
              <w:rPr>
                <w:noProof/>
                <w:webHidden/>
              </w:rPr>
              <w:fldChar w:fldCharType="begin"/>
            </w:r>
            <w:r w:rsidR="005A4707" w:rsidRPr="000F64EE">
              <w:rPr>
                <w:noProof/>
                <w:webHidden/>
              </w:rPr>
              <w:instrText xml:space="preserve"> PAGEREF _Toc85112622 \h </w:instrText>
            </w:r>
            <w:r w:rsidR="005A4707" w:rsidRPr="0090674C">
              <w:rPr>
                <w:noProof/>
                <w:webHidden/>
              </w:rPr>
            </w:r>
            <w:r w:rsidR="005A4707" w:rsidRPr="0090674C">
              <w:rPr>
                <w:noProof/>
                <w:webHidden/>
              </w:rPr>
              <w:fldChar w:fldCharType="separate"/>
            </w:r>
            <w:r w:rsidR="005A4707" w:rsidRPr="000F64EE">
              <w:rPr>
                <w:noProof/>
                <w:webHidden/>
              </w:rPr>
              <w:t>6</w:t>
            </w:r>
            <w:r w:rsidR="005A4707" w:rsidRPr="0090674C">
              <w:rPr>
                <w:noProof/>
                <w:webHidden/>
              </w:rPr>
              <w:fldChar w:fldCharType="end"/>
            </w:r>
          </w:hyperlink>
        </w:p>
        <w:p w14:paraId="6A7FA7AD" w14:textId="015A9AD2" w:rsidR="005A4707" w:rsidRPr="000F64EE" w:rsidRDefault="005A4707">
          <w:r w:rsidRPr="0090674C">
            <w:rPr>
              <w:b/>
              <w:bCs/>
              <w:noProof/>
            </w:rPr>
            <w:fldChar w:fldCharType="end"/>
          </w:r>
        </w:p>
      </w:sdtContent>
    </w:sdt>
    <w:p w14:paraId="39CF014B" w14:textId="1A752DAB" w:rsidR="00AC0D47" w:rsidRPr="000F64EE" w:rsidDel="005131C1" w:rsidRDefault="00AC0D47">
      <w:pPr>
        <w:rPr>
          <w:del w:id="0" w:author="Brandon McPherson" w:date="2021-10-16T22:30:00Z"/>
        </w:rPr>
      </w:pPr>
    </w:p>
    <w:p w14:paraId="7C778A1C" w14:textId="4B29A157" w:rsidR="00AC0D47" w:rsidRPr="0090674C" w:rsidRDefault="00AC0D47" w:rsidP="00AC0D47">
      <w:pPr>
        <w:pStyle w:val="Heading2"/>
      </w:pPr>
    </w:p>
    <w:p w14:paraId="064DC195" w14:textId="638E1068" w:rsidR="00AC0D47" w:rsidRPr="0090674C" w:rsidRDefault="00AC0D47" w:rsidP="00D4010F">
      <w:pPr>
        <w:pStyle w:val="Heading2"/>
      </w:pPr>
    </w:p>
    <w:p w14:paraId="5C18495C" w14:textId="2AC3379F" w:rsidR="00AC0D47" w:rsidRPr="0090674C" w:rsidRDefault="00AC0D47" w:rsidP="00AC0D47"/>
    <w:p w14:paraId="1E39A981" w14:textId="4F87990A" w:rsidR="00AC0D47" w:rsidRPr="0090674C" w:rsidRDefault="00AC0D47" w:rsidP="00AC0D47"/>
    <w:p w14:paraId="200702DB" w14:textId="1B6EA31E" w:rsidR="00AC0D47" w:rsidRPr="0090674C" w:rsidRDefault="00AC0D47" w:rsidP="00AC0D47"/>
    <w:p w14:paraId="7E7482D9" w14:textId="7C468F27" w:rsidR="00AC0D47" w:rsidRPr="0090674C" w:rsidRDefault="00AC0D47" w:rsidP="00AC0D47"/>
    <w:p w14:paraId="39EED350" w14:textId="65E60BD6" w:rsidR="00AC0D47" w:rsidRPr="0090674C" w:rsidRDefault="00AC0D47" w:rsidP="00AC0D47"/>
    <w:p w14:paraId="45610D93" w14:textId="415B8734" w:rsidR="00AC0D47" w:rsidRPr="0090674C" w:rsidRDefault="00AC0D47" w:rsidP="00AC0D47"/>
    <w:p w14:paraId="6F5EA6BC" w14:textId="0BB1E9AA" w:rsidR="00AC0D47" w:rsidRPr="0090674C" w:rsidRDefault="00AC0D47" w:rsidP="00AC0D47"/>
    <w:p w14:paraId="435DE2DE" w14:textId="66E2C3C9" w:rsidR="00AC0D47" w:rsidRPr="0090674C" w:rsidRDefault="00AC0D47" w:rsidP="00AC0D47"/>
    <w:p w14:paraId="12F481EA" w14:textId="77777777" w:rsidR="00283BF7" w:rsidRPr="0090674C" w:rsidRDefault="00283BF7" w:rsidP="00AC0D47"/>
    <w:p w14:paraId="70D9E346" w14:textId="735CEE87" w:rsidR="00AC0D47" w:rsidRPr="0090674C" w:rsidRDefault="00AC0D47" w:rsidP="00AC0D47"/>
    <w:p w14:paraId="4F37AF5F" w14:textId="79C2E88A" w:rsidR="00AC0D47" w:rsidRPr="0090674C" w:rsidRDefault="00AC0D47" w:rsidP="00AC0D47"/>
    <w:p w14:paraId="455FF450" w14:textId="6155C5CE" w:rsidR="00AC0D47" w:rsidRPr="0090674C" w:rsidRDefault="00AC0D47" w:rsidP="00AC0D47"/>
    <w:p w14:paraId="32924E06" w14:textId="3178FFBE" w:rsidR="00AC0D47" w:rsidRPr="0090674C" w:rsidRDefault="00AC0D47" w:rsidP="00AC0D47"/>
    <w:p w14:paraId="09F7DB57" w14:textId="31B9C923" w:rsidR="00AC0D47" w:rsidRPr="0090674C" w:rsidRDefault="00AC0D47" w:rsidP="00AC0D47"/>
    <w:p w14:paraId="3F6622A6" w14:textId="3E920D29" w:rsidR="00AC0D47" w:rsidRPr="0090674C" w:rsidRDefault="00AC0D47" w:rsidP="00AC0D47"/>
    <w:p w14:paraId="040FC6B9" w14:textId="05995AE7" w:rsidR="00AC0D47" w:rsidRPr="0090674C" w:rsidRDefault="00AC0D47" w:rsidP="00AC0D47"/>
    <w:p w14:paraId="674114DA" w14:textId="2DCD33D2" w:rsidR="00AC0D47" w:rsidRPr="0090674C" w:rsidRDefault="00AC0D47" w:rsidP="00AC0D47"/>
    <w:p w14:paraId="3449BC22" w14:textId="77777777" w:rsidR="00AC0D47" w:rsidRPr="0090674C" w:rsidRDefault="00AC0D47" w:rsidP="00AC0D47"/>
    <w:p w14:paraId="1F1FA235" w14:textId="01351829" w:rsidR="00D4010F" w:rsidRPr="0090674C" w:rsidRDefault="00D4010F" w:rsidP="00D4010F">
      <w:pPr>
        <w:pStyle w:val="Heading2"/>
      </w:pPr>
      <w:bookmarkStart w:id="1" w:name="_Toc84933089"/>
      <w:bookmarkStart w:id="2" w:name="_Toc84933286"/>
      <w:bookmarkStart w:id="3" w:name="_Toc85112616"/>
      <w:r w:rsidRPr="0090674C">
        <w:lastRenderedPageBreak/>
        <w:t>Introductio</w:t>
      </w:r>
      <w:bookmarkEnd w:id="1"/>
      <w:bookmarkEnd w:id="2"/>
      <w:r w:rsidR="005A4707" w:rsidRPr="0090674C">
        <w:t>n</w:t>
      </w:r>
      <w:bookmarkEnd w:id="3"/>
    </w:p>
    <w:p w14:paraId="4E7545D6" w14:textId="6B29469D" w:rsidR="00AC0D47" w:rsidRPr="0090674C" w:rsidRDefault="00136CE9" w:rsidP="00136CE9">
      <w:pPr>
        <w:widowControl w:val="0"/>
        <w:autoSpaceDE w:val="0"/>
        <w:autoSpaceDN w:val="0"/>
        <w:adjustRightInd w:val="0"/>
        <w:spacing w:after="200" w:line="276" w:lineRule="auto"/>
        <w:rPr>
          <w:rFonts w:ascii="Calibri" w:hAnsi="Calibri" w:cs="Calibri"/>
        </w:rPr>
      </w:pPr>
      <w:r w:rsidRPr="0090674C">
        <w:rPr>
          <w:rFonts w:ascii="Calibri" w:hAnsi="Calibri" w:cs="Calibri"/>
        </w:rPr>
        <w:t xml:space="preserve">An autonomous vehicle, one that can operate entirely independently from the inputs of a human driver or pilot, was once considered to be science fiction. However increasingly that which we once considered a distant dream is becoming our reality. </w:t>
      </w:r>
      <w:r w:rsidR="00077985" w:rsidRPr="0090674C">
        <w:rPr>
          <w:rFonts w:ascii="Calibri" w:hAnsi="Calibri" w:cs="Calibri"/>
        </w:rPr>
        <w:t>Think of your day-to-day life</w:t>
      </w:r>
      <w:r w:rsidR="009E2FC6" w:rsidRPr="0090674C">
        <w:rPr>
          <w:rFonts w:ascii="Calibri" w:hAnsi="Calibri" w:cs="Calibri"/>
        </w:rPr>
        <w:t>,</w:t>
      </w:r>
      <w:r w:rsidR="00077985" w:rsidRPr="0090674C">
        <w:rPr>
          <w:rFonts w:ascii="Calibri" w:hAnsi="Calibri" w:cs="Calibri"/>
        </w:rPr>
        <w:t xml:space="preserve"> where the use of a car or vehicle fits in</w:t>
      </w:r>
      <w:r w:rsidR="002D3023" w:rsidRPr="0090674C">
        <w:rPr>
          <w:rFonts w:ascii="Calibri" w:hAnsi="Calibri" w:cs="Calibri"/>
        </w:rPr>
        <w:t>.</w:t>
      </w:r>
      <w:r w:rsidR="00077985" w:rsidRPr="0090674C">
        <w:rPr>
          <w:rFonts w:ascii="Calibri" w:hAnsi="Calibri" w:cs="Calibri"/>
        </w:rPr>
        <w:t xml:space="preserve"> </w:t>
      </w:r>
      <w:r w:rsidR="002D3023" w:rsidRPr="0090674C">
        <w:rPr>
          <w:rFonts w:ascii="Calibri" w:hAnsi="Calibri" w:cs="Calibri"/>
        </w:rPr>
        <w:t>W</w:t>
      </w:r>
      <w:r w:rsidR="007D44EF" w:rsidRPr="0090674C">
        <w:rPr>
          <w:rFonts w:ascii="Calibri" w:hAnsi="Calibri" w:cs="Calibri"/>
        </w:rPr>
        <w:t>ould your day-to-day experience be different if all the vehicles on the roads were autonomous? Would roads be designed differently for a machine to navigate them? Or would the way we design our cities change</w:t>
      </w:r>
      <w:r w:rsidR="00B314B0" w:rsidRPr="0090674C">
        <w:rPr>
          <w:rFonts w:ascii="Calibri" w:hAnsi="Calibri" w:cs="Calibri"/>
        </w:rPr>
        <w:t>?</w:t>
      </w:r>
      <w:r w:rsidR="007D44EF" w:rsidRPr="0090674C">
        <w:rPr>
          <w:rFonts w:ascii="Calibri" w:hAnsi="Calibri" w:cs="Calibri"/>
        </w:rPr>
        <w:t xml:space="preserve"> We can’t examine what an autonomous vehicle is without taking a brief look how it will affect us, its creators. </w:t>
      </w:r>
    </w:p>
    <w:p w14:paraId="3538317F" w14:textId="77777777" w:rsidR="007D44EF" w:rsidRPr="0090674C" w:rsidRDefault="00136CE9" w:rsidP="007D44EF">
      <w:pPr>
        <w:pStyle w:val="Heading2"/>
      </w:pPr>
      <w:bookmarkStart w:id="4" w:name="_Toc84933090"/>
      <w:bookmarkStart w:id="5" w:name="_Toc84933287"/>
      <w:bookmarkStart w:id="6" w:name="_Toc85112617"/>
      <w:r w:rsidRPr="0090674C">
        <w:t>Autonomous VS Automated</w:t>
      </w:r>
      <w:bookmarkEnd w:id="4"/>
      <w:bookmarkEnd w:id="5"/>
      <w:bookmarkEnd w:id="6"/>
    </w:p>
    <w:p w14:paraId="634E923C" w14:textId="0DDD3E25" w:rsidR="007D44EF" w:rsidRPr="0090674C" w:rsidRDefault="00FC7503" w:rsidP="00136CE9">
      <w:pPr>
        <w:widowControl w:val="0"/>
        <w:autoSpaceDE w:val="0"/>
        <w:autoSpaceDN w:val="0"/>
        <w:adjustRightInd w:val="0"/>
        <w:spacing w:after="200" w:line="276" w:lineRule="auto"/>
        <w:rPr>
          <w:rFonts w:ascii="Calibri" w:hAnsi="Calibri" w:cs="Calibri"/>
        </w:rPr>
      </w:pPr>
      <w:r w:rsidRPr="0090674C">
        <w:rPr>
          <w:rFonts w:ascii="Calibri" w:hAnsi="Calibri" w:cs="Calibri"/>
        </w:rPr>
        <w:t>Autonomous vehicles are sometimes confused with automated vehicles</w:t>
      </w:r>
      <w:r w:rsidR="00191FDF" w:rsidRPr="0090674C">
        <w:rPr>
          <w:rFonts w:ascii="Calibri" w:hAnsi="Calibri" w:cs="Calibri"/>
        </w:rPr>
        <w:t>. By d</w:t>
      </w:r>
      <w:r w:rsidR="00C43649" w:rsidRPr="0090674C">
        <w:rPr>
          <w:rFonts w:ascii="Calibri" w:hAnsi="Calibri" w:cs="Calibri"/>
        </w:rPr>
        <w:t xml:space="preserve">esign </w:t>
      </w:r>
      <w:r w:rsidR="00191FDF" w:rsidRPr="0090674C">
        <w:rPr>
          <w:rFonts w:ascii="Calibri" w:hAnsi="Calibri" w:cs="Calibri"/>
        </w:rPr>
        <w:t>an</w:t>
      </w:r>
      <w:r w:rsidRPr="0090674C">
        <w:rPr>
          <w:rFonts w:ascii="Calibri" w:hAnsi="Calibri" w:cs="Calibri"/>
        </w:rPr>
        <w:t xml:space="preserve"> </w:t>
      </w:r>
      <w:r w:rsidR="00136CE9" w:rsidRPr="0090674C">
        <w:rPr>
          <w:rFonts w:ascii="Calibri" w:hAnsi="Calibri" w:cs="Calibri"/>
        </w:rPr>
        <w:t>a</w:t>
      </w:r>
      <w:r w:rsidRPr="0090674C">
        <w:rPr>
          <w:rFonts w:ascii="Calibri" w:hAnsi="Calibri" w:cs="Calibri"/>
        </w:rPr>
        <w:t>utomated vehicle</w:t>
      </w:r>
      <w:r w:rsidR="00136CE9" w:rsidRPr="0090674C">
        <w:rPr>
          <w:rFonts w:ascii="Calibri" w:hAnsi="Calibri" w:cs="Calibri"/>
        </w:rPr>
        <w:t xml:space="preserve"> is still </w:t>
      </w:r>
      <w:r w:rsidR="00136CE9" w:rsidRPr="0090674C">
        <w:rPr>
          <w:rFonts w:cstheme="minorHAnsi"/>
        </w:rPr>
        <w:t>reliant on a human’s inputs for its operation</w:t>
      </w:r>
      <w:r w:rsidR="007D44EF" w:rsidRPr="0090674C">
        <w:rPr>
          <w:rFonts w:cstheme="minorHAnsi"/>
        </w:rPr>
        <w:t xml:space="preserve">. Automation in and of itself is not a new concept, </w:t>
      </w:r>
      <w:sdt>
        <w:sdtPr>
          <w:rPr>
            <w:rFonts w:cstheme="minorHAnsi"/>
          </w:rPr>
          <w:id w:val="-971433736"/>
          <w:citation/>
        </w:sdtPr>
        <w:sdtEndPr/>
        <w:sdtContent>
          <w:r w:rsidR="00CF633D" w:rsidRPr="0090674C">
            <w:rPr>
              <w:rFonts w:cstheme="minorHAnsi"/>
            </w:rPr>
            <w:fldChar w:fldCharType="begin"/>
          </w:r>
          <w:r w:rsidR="00CF633D" w:rsidRPr="00124D04">
            <w:rPr>
              <w:rFonts w:cstheme="minorHAnsi"/>
            </w:rPr>
            <w:instrText xml:space="preserve"> CITATION DBi20 \l 1033 </w:instrText>
          </w:r>
          <w:r w:rsidR="00CF633D" w:rsidRPr="0090674C">
            <w:rPr>
              <w:rFonts w:cstheme="minorHAnsi"/>
            </w:rPr>
            <w:fldChar w:fldCharType="separate"/>
          </w:r>
          <w:r w:rsidR="005A4707" w:rsidRPr="0090674C">
            <w:rPr>
              <w:rFonts w:cstheme="minorHAnsi"/>
              <w:noProof/>
            </w:rPr>
            <w:t>(D, 2020)</w:t>
          </w:r>
          <w:r w:rsidR="00CF633D" w:rsidRPr="0090674C">
            <w:rPr>
              <w:rFonts w:cstheme="minorHAnsi"/>
            </w:rPr>
            <w:fldChar w:fldCharType="end"/>
          </w:r>
        </w:sdtContent>
      </w:sdt>
      <w:r w:rsidR="00C039A4" w:rsidRPr="0090674C">
        <w:rPr>
          <w:rFonts w:cstheme="minorHAnsi"/>
        </w:rPr>
        <w:t xml:space="preserve"> </w:t>
      </w:r>
      <w:r w:rsidR="00C43649" w:rsidRPr="0090674C">
        <w:rPr>
          <w:rFonts w:ascii="Calibri" w:hAnsi="Calibri" w:cs="Calibri"/>
        </w:rPr>
        <w:t>t</w:t>
      </w:r>
      <w:r w:rsidR="007D44EF" w:rsidRPr="0090674C">
        <w:rPr>
          <w:rFonts w:ascii="Calibri" w:hAnsi="Calibri" w:cs="Calibri"/>
        </w:rPr>
        <w:t>herefore, w</w:t>
      </w:r>
      <w:r w:rsidR="00136CE9" w:rsidRPr="0090674C">
        <w:rPr>
          <w:rFonts w:ascii="Calibri" w:hAnsi="Calibri" w:cs="Calibri"/>
        </w:rPr>
        <w:t xml:space="preserve">hat really </w:t>
      </w:r>
      <w:r w:rsidR="00C039A4" w:rsidRPr="0090674C">
        <w:rPr>
          <w:rFonts w:ascii="Calibri" w:hAnsi="Calibri" w:cs="Calibri"/>
        </w:rPr>
        <w:t>differentiates</w:t>
      </w:r>
      <w:r w:rsidR="00136CE9" w:rsidRPr="0090674C">
        <w:rPr>
          <w:rFonts w:ascii="Calibri" w:hAnsi="Calibri" w:cs="Calibri"/>
        </w:rPr>
        <w:t xml:space="preserve"> </w:t>
      </w:r>
      <w:r w:rsidR="00C039A4" w:rsidRPr="0090674C">
        <w:rPr>
          <w:rFonts w:ascii="Calibri" w:hAnsi="Calibri" w:cs="Calibri"/>
        </w:rPr>
        <w:t>a</w:t>
      </w:r>
      <w:r w:rsidR="00136CE9" w:rsidRPr="0090674C">
        <w:rPr>
          <w:rFonts w:ascii="Calibri" w:hAnsi="Calibri" w:cs="Calibri"/>
        </w:rPr>
        <w:t xml:space="preserve">utonomous vehicle apart from </w:t>
      </w:r>
      <w:r w:rsidR="00C039A4" w:rsidRPr="0090674C">
        <w:rPr>
          <w:rFonts w:ascii="Calibri" w:hAnsi="Calibri" w:cs="Calibri"/>
        </w:rPr>
        <w:t>a</w:t>
      </w:r>
      <w:r w:rsidR="00136CE9" w:rsidRPr="0090674C">
        <w:rPr>
          <w:rFonts w:ascii="Calibri" w:hAnsi="Calibri" w:cs="Calibri"/>
        </w:rPr>
        <w:t xml:space="preserve">utomated vehicle is </w:t>
      </w:r>
      <w:r w:rsidR="007D44EF" w:rsidRPr="0090674C">
        <w:rPr>
          <w:rFonts w:ascii="Calibri" w:hAnsi="Calibri" w:cs="Calibri"/>
        </w:rPr>
        <w:t xml:space="preserve">that </w:t>
      </w:r>
      <w:r w:rsidR="00C517F4" w:rsidRPr="0090674C">
        <w:rPr>
          <w:rFonts w:ascii="Calibri" w:hAnsi="Calibri" w:cs="Calibri"/>
        </w:rPr>
        <w:t>an a</w:t>
      </w:r>
      <w:r w:rsidR="00136CE9" w:rsidRPr="0090674C">
        <w:rPr>
          <w:rFonts w:ascii="Calibri" w:hAnsi="Calibri" w:cs="Calibri"/>
        </w:rPr>
        <w:t>utonomous vehicle</w:t>
      </w:r>
      <w:r w:rsidR="007D44EF" w:rsidRPr="0090674C">
        <w:rPr>
          <w:rFonts w:ascii="Calibri" w:hAnsi="Calibri" w:cs="Calibri"/>
        </w:rPr>
        <w:t xml:space="preserve"> has a greater level of situational awareness and interaction with its surrounding environment</w:t>
      </w:r>
      <w:r w:rsidR="00C517F4" w:rsidRPr="0090674C">
        <w:rPr>
          <w:rFonts w:ascii="Calibri" w:hAnsi="Calibri" w:cs="Calibri"/>
        </w:rPr>
        <w:t>.</w:t>
      </w:r>
      <w:r w:rsidR="007D44EF" w:rsidRPr="0090674C">
        <w:rPr>
          <w:rFonts w:ascii="Calibri" w:hAnsi="Calibri" w:cs="Calibri"/>
        </w:rPr>
        <w:t xml:space="preserve"> </w:t>
      </w:r>
      <w:r w:rsidR="00C517F4" w:rsidRPr="0090674C">
        <w:rPr>
          <w:rFonts w:ascii="Calibri" w:hAnsi="Calibri" w:cs="Calibri"/>
        </w:rPr>
        <w:t>I</w:t>
      </w:r>
      <w:r w:rsidR="00813B7B" w:rsidRPr="0090674C">
        <w:rPr>
          <w:rFonts w:ascii="Calibri" w:hAnsi="Calibri" w:cs="Calibri"/>
        </w:rPr>
        <w:t>t</w:t>
      </w:r>
      <w:r w:rsidR="007D44EF" w:rsidRPr="0090674C">
        <w:rPr>
          <w:rFonts w:ascii="Calibri" w:hAnsi="Calibri" w:cs="Calibri"/>
        </w:rPr>
        <w:t xml:space="preserve"> can act beyond basic</w:t>
      </w:r>
      <w:r w:rsidRPr="0090674C">
        <w:rPr>
          <w:rFonts w:ascii="Calibri" w:hAnsi="Calibri" w:cs="Calibri"/>
        </w:rPr>
        <w:t xml:space="preserve"> instructional and mechanical functions. They are self-aware and they can </w:t>
      </w:r>
      <w:r w:rsidR="00813B7B" w:rsidRPr="0090674C">
        <w:rPr>
          <w:rFonts w:ascii="Calibri" w:hAnsi="Calibri" w:cs="Calibri"/>
        </w:rPr>
        <w:t>“</w:t>
      </w:r>
      <w:r w:rsidRPr="0090674C">
        <w:rPr>
          <w:rFonts w:ascii="Calibri" w:hAnsi="Calibri" w:cs="Calibri"/>
        </w:rPr>
        <w:t>think</w:t>
      </w:r>
      <w:r w:rsidR="00813B7B" w:rsidRPr="0090674C">
        <w:rPr>
          <w:rFonts w:ascii="Calibri" w:hAnsi="Calibri" w:cs="Calibri"/>
        </w:rPr>
        <w:t>”</w:t>
      </w:r>
      <w:r w:rsidRPr="0090674C">
        <w:rPr>
          <w:rFonts w:ascii="Calibri" w:hAnsi="Calibri" w:cs="Calibri"/>
        </w:rPr>
        <w:t xml:space="preserve"> before making decisions. </w:t>
      </w:r>
    </w:p>
    <w:p w14:paraId="09826A4D" w14:textId="7ED9907E" w:rsidR="00BA5BBF" w:rsidRPr="0090674C" w:rsidDel="007263FB" w:rsidRDefault="00FC7503" w:rsidP="00136CE9">
      <w:pPr>
        <w:widowControl w:val="0"/>
        <w:autoSpaceDE w:val="0"/>
        <w:autoSpaceDN w:val="0"/>
        <w:adjustRightInd w:val="0"/>
        <w:spacing w:after="200" w:line="276" w:lineRule="auto"/>
        <w:rPr>
          <w:del w:id="7" w:author="Hugo Hughes" w:date="2021-10-15T00:18:00Z"/>
          <w:rFonts w:ascii="Calibri" w:hAnsi="Calibri" w:cs="Calibri"/>
        </w:rPr>
      </w:pPr>
      <w:r w:rsidRPr="0090674C">
        <w:rPr>
          <w:rFonts w:ascii="Calibri" w:hAnsi="Calibri" w:cs="Calibri"/>
        </w:rPr>
        <w:t>An example of this is</w:t>
      </w:r>
      <w:r w:rsidR="00813B7B" w:rsidRPr="0090674C">
        <w:rPr>
          <w:rFonts w:ascii="Calibri" w:hAnsi="Calibri" w:cs="Calibri"/>
        </w:rPr>
        <w:t xml:space="preserve"> that</w:t>
      </w:r>
      <w:r w:rsidRPr="0090674C">
        <w:rPr>
          <w:rFonts w:ascii="Calibri" w:hAnsi="Calibri" w:cs="Calibri"/>
        </w:rPr>
        <w:t xml:space="preserve"> some self-driving</w:t>
      </w:r>
      <w:r w:rsidR="00813B7B" w:rsidRPr="0090674C">
        <w:rPr>
          <w:rFonts w:ascii="Calibri" w:hAnsi="Calibri" w:cs="Calibri"/>
        </w:rPr>
        <w:t>, more autonomous,</w:t>
      </w:r>
      <w:r w:rsidRPr="0090674C">
        <w:rPr>
          <w:rFonts w:ascii="Calibri" w:hAnsi="Calibri" w:cs="Calibri"/>
        </w:rPr>
        <w:t xml:space="preserve"> cars can decide which route to follow but less autonomous</w:t>
      </w:r>
      <w:r w:rsidR="00813B7B" w:rsidRPr="0090674C">
        <w:rPr>
          <w:rFonts w:ascii="Calibri" w:hAnsi="Calibri" w:cs="Calibri"/>
        </w:rPr>
        <w:t>, more automated, cars</w:t>
      </w:r>
      <w:r w:rsidRPr="0090674C">
        <w:rPr>
          <w:rFonts w:ascii="Calibri" w:hAnsi="Calibri" w:cs="Calibri"/>
        </w:rPr>
        <w:t xml:space="preserve"> require </w:t>
      </w:r>
      <w:r w:rsidR="00813B7B" w:rsidRPr="0090674C">
        <w:rPr>
          <w:rFonts w:ascii="Calibri" w:hAnsi="Calibri" w:cs="Calibri"/>
        </w:rPr>
        <w:t xml:space="preserve">direct </w:t>
      </w:r>
      <w:r w:rsidRPr="0090674C">
        <w:rPr>
          <w:rFonts w:ascii="Calibri" w:hAnsi="Calibri" w:cs="Calibri"/>
        </w:rPr>
        <w:t>instruction</w:t>
      </w:r>
      <w:r w:rsidR="00813B7B" w:rsidRPr="0090674C">
        <w:rPr>
          <w:rFonts w:ascii="Calibri" w:hAnsi="Calibri" w:cs="Calibri"/>
        </w:rPr>
        <w:t>s and inputs</w:t>
      </w:r>
      <w:r w:rsidRPr="0090674C">
        <w:rPr>
          <w:rFonts w:ascii="Calibri" w:hAnsi="Calibri" w:cs="Calibri"/>
        </w:rPr>
        <w:t xml:space="preserve"> from their owners. </w:t>
      </w:r>
      <w:r w:rsidR="00813B7B" w:rsidRPr="0090674C">
        <w:rPr>
          <w:rFonts w:ascii="Calibri" w:hAnsi="Calibri" w:cs="Calibri"/>
        </w:rPr>
        <w:t>Whilst driving</w:t>
      </w:r>
      <w:r w:rsidRPr="0090674C">
        <w:rPr>
          <w:rFonts w:ascii="Calibri" w:hAnsi="Calibri" w:cs="Calibri"/>
        </w:rPr>
        <w:t xml:space="preserve">, an autonomous car can decide what lane of the road to follow </w:t>
      </w:r>
      <w:r w:rsidR="00E67148" w:rsidRPr="0090674C">
        <w:rPr>
          <w:rFonts w:ascii="Calibri" w:hAnsi="Calibri" w:cs="Calibri"/>
        </w:rPr>
        <w:t>whereas</w:t>
      </w:r>
      <w:r w:rsidRPr="0090674C">
        <w:rPr>
          <w:rFonts w:ascii="Calibri" w:hAnsi="Calibri" w:cs="Calibri"/>
        </w:rPr>
        <w:t xml:space="preserve"> an </w:t>
      </w:r>
      <w:r w:rsidR="007263FB" w:rsidRPr="0090674C">
        <w:rPr>
          <w:rFonts w:ascii="Calibri" w:hAnsi="Calibri" w:cs="Calibri"/>
        </w:rPr>
        <w:t>a</w:t>
      </w:r>
      <w:r w:rsidRPr="0090674C">
        <w:rPr>
          <w:rFonts w:ascii="Calibri" w:hAnsi="Calibri" w:cs="Calibri"/>
        </w:rPr>
        <w:t>utomated</w:t>
      </w:r>
      <w:r w:rsidR="00E67148" w:rsidRPr="0090674C">
        <w:rPr>
          <w:rFonts w:ascii="Calibri" w:hAnsi="Calibri" w:cs="Calibri"/>
        </w:rPr>
        <w:t xml:space="preserve"> car</w:t>
      </w:r>
      <w:r w:rsidRPr="0090674C">
        <w:rPr>
          <w:rFonts w:ascii="Calibri" w:hAnsi="Calibri" w:cs="Calibri"/>
        </w:rPr>
        <w:t xml:space="preserve"> </w:t>
      </w:r>
      <w:r w:rsidR="00E67148" w:rsidRPr="0090674C">
        <w:rPr>
          <w:rFonts w:ascii="Calibri" w:hAnsi="Calibri" w:cs="Calibri"/>
        </w:rPr>
        <w:t xml:space="preserve">can only suggest the best lane for driving, the operator of the vehicle must make the change </w:t>
      </w:r>
      <w:r w:rsidR="007263FB" w:rsidRPr="0090674C">
        <w:rPr>
          <w:rFonts w:ascii="Calibri" w:hAnsi="Calibri" w:cs="Calibri"/>
        </w:rPr>
        <w:t>manually</w:t>
      </w:r>
      <w:r w:rsidR="00E67148" w:rsidRPr="0090674C">
        <w:rPr>
          <w:rFonts w:ascii="Calibri" w:hAnsi="Calibri" w:cs="Calibri"/>
        </w:rPr>
        <w:t>.</w:t>
      </w:r>
      <w:r w:rsidRPr="0090674C">
        <w:rPr>
          <w:rFonts w:ascii="Calibri" w:hAnsi="Calibri" w:cs="Calibri"/>
        </w:rPr>
        <w:t xml:space="preserve"> </w:t>
      </w:r>
    </w:p>
    <w:p w14:paraId="3260D850" w14:textId="77777777" w:rsidR="006F59BA" w:rsidRPr="0090674C" w:rsidRDefault="006F59BA" w:rsidP="0090674C">
      <w:pPr>
        <w:widowControl w:val="0"/>
        <w:autoSpaceDE w:val="0"/>
        <w:autoSpaceDN w:val="0"/>
        <w:adjustRightInd w:val="0"/>
        <w:spacing w:after="200" w:line="276" w:lineRule="auto"/>
      </w:pPr>
    </w:p>
    <w:p w14:paraId="3A9087E3" w14:textId="7BBEA626" w:rsidR="00812111" w:rsidRPr="0090674C" w:rsidRDefault="00AC0D47" w:rsidP="00812111">
      <w:pPr>
        <w:pStyle w:val="Heading2"/>
      </w:pPr>
      <w:bookmarkStart w:id="8" w:name="_Toc84933288"/>
      <w:bookmarkStart w:id="9" w:name="_Toc85112618"/>
      <w:r w:rsidRPr="0090674C">
        <w:t>Automotive Autonomy</w:t>
      </w:r>
      <w:bookmarkEnd w:id="8"/>
      <w:bookmarkEnd w:id="9"/>
    </w:p>
    <w:p w14:paraId="32BA50DF" w14:textId="77777777" w:rsidR="00322303" w:rsidRPr="0090674C" w:rsidRDefault="00FC7503">
      <w:pPr>
        <w:widowControl w:val="0"/>
        <w:autoSpaceDE w:val="0"/>
        <w:autoSpaceDN w:val="0"/>
        <w:adjustRightInd w:val="0"/>
        <w:spacing w:after="200" w:line="276" w:lineRule="auto"/>
        <w:rPr>
          <w:ins w:id="10" w:author="Hugo Hughes" w:date="2021-10-15T00:18:00Z"/>
          <w:rFonts w:ascii="Calibri" w:hAnsi="Calibri" w:cs="Calibri"/>
        </w:rPr>
      </w:pPr>
      <w:r w:rsidRPr="0090674C">
        <w:rPr>
          <w:rFonts w:ascii="Calibri" w:hAnsi="Calibri" w:cs="Calibri"/>
        </w:rPr>
        <w:t xml:space="preserve">The Society of Automotive Engineers divides autonomous vehicles into </w:t>
      </w:r>
      <w:r w:rsidR="00445036" w:rsidRPr="0090674C">
        <w:rPr>
          <w:rFonts w:ascii="Calibri" w:hAnsi="Calibri" w:cs="Calibri"/>
        </w:rPr>
        <w:t>five</w:t>
      </w:r>
      <w:r w:rsidRPr="0090674C">
        <w:rPr>
          <w:rFonts w:ascii="Calibri" w:hAnsi="Calibri" w:cs="Calibri"/>
        </w:rPr>
        <w:t xml:space="preserve"> levels</w:t>
      </w:r>
      <w:sdt>
        <w:sdtPr>
          <w:rPr>
            <w:rFonts w:ascii="Calibri" w:hAnsi="Calibri" w:cs="Calibri"/>
          </w:rPr>
          <w:id w:val="-630168289"/>
          <w:citation/>
        </w:sdtPr>
        <w:sdtEndPr/>
        <w:sdtContent>
          <w:r w:rsidR="00CF633D" w:rsidRPr="0090674C">
            <w:rPr>
              <w:rFonts w:ascii="Calibri" w:hAnsi="Calibri" w:cs="Calibri"/>
            </w:rPr>
            <w:fldChar w:fldCharType="begin"/>
          </w:r>
          <w:r w:rsidR="004C017B" w:rsidRPr="00124D04">
            <w:rPr>
              <w:rStyle w:val="FootnoteReference"/>
              <w:rFonts w:ascii="Calibri" w:hAnsi="Calibri" w:cs="Calibri"/>
              <w:b/>
              <w:bCs/>
            </w:rPr>
            <w:instrText xml:space="preserve">CITATION Sae21 \l 1033 </w:instrText>
          </w:r>
          <w:r w:rsidR="00CF633D" w:rsidRPr="0090674C">
            <w:rPr>
              <w:rFonts w:ascii="Calibri" w:hAnsi="Calibri" w:cs="Calibri"/>
            </w:rPr>
            <w:fldChar w:fldCharType="separate"/>
          </w:r>
          <w:r w:rsidR="005A4707" w:rsidRPr="0090674C">
            <w:rPr>
              <w:rStyle w:val="FootnoteReference"/>
              <w:rFonts w:ascii="Calibri" w:hAnsi="Calibri" w:cs="Calibri"/>
              <w:b/>
              <w:bCs/>
              <w:noProof/>
            </w:rPr>
            <w:t xml:space="preserve"> </w:t>
          </w:r>
          <w:r w:rsidR="005A4707" w:rsidRPr="0090674C">
            <w:rPr>
              <w:rFonts w:ascii="Calibri" w:hAnsi="Calibri" w:cs="Calibri"/>
              <w:noProof/>
            </w:rPr>
            <w:t>(ISO &amp; SAE, 2021)</w:t>
          </w:r>
          <w:r w:rsidR="00CF633D" w:rsidRPr="0090674C">
            <w:rPr>
              <w:rFonts w:ascii="Calibri" w:hAnsi="Calibri" w:cs="Calibri"/>
            </w:rPr>
            <w:fldChar w:fldCharType="end"/>
          </w:r>
        </w:sdtContent>
      </w:sdt>
      <w:r w:rsidR="00E67148" w:rsidRPr="0090674C">
        <w:rPr>
          <w:rFonts w:ascii="Calibri" w:hAnsi="Calibri" w:cs="Calibri"/>
          <w:b/>
          <w:bCs/>
        </w:rPr>
        <w:t>.</w:t>
      </w:r>
      <w:r w:rsidR="00812111" w:rsidRPr="0090674C">
        <w:rPr>
          <w:rFonts w:ascii="Calibri" w:hAnsi="Calibri" w:cs="Calibri"/>
          <w:b/>
          <w:bCs/>
        </w:rPr>
        <w:t xml:space="preserve"> </w:t>
      </w:r>
      <w:r w:rsidRPr="0090674C">
        <w:rPr>
          <w:rFonts w:ascii="Calibri" w:hAnsi="Calibri" w:cs="Calibri"/>
        </w:rPr>
        <w:t xml:space="preserve">Each level represents the level of human input into a vehicle to operate itself. </w:t>
      </w:r>
    </w:p>
    <w:p w14:paraId="50DE0172" w14:textId="66F7997D" w:rsidR="002A01A3" w:rsidRPr="0090674C" w:rsidRDefault="00FC75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 xml:space="preserve">Level 0 is defined as 'No Automation' </w:t>
      </w:r>
      <w:r w:rsidR="002A01A3" w:rsidRPr="0090674C">
        <w:rPr>
          <w:rFonts w:ascii="Calibri" w:hAnsi="Calibri" w:cs="Calibri"/>
        </w:rPr>
        <w:t xml:space="preserve">and </w:t>
      </w:r>
      <w:r w:rsidRPr="0090674C">
        <w:rPr>
          <w:rFonts w:ascii="Calibri" w:hAnsi="Calibri" w:cs="Calibri"/>
        </w:rPr>
        <w:t xml:space="preserve">is fully operated by humans. </w:t>
      </w:r>
    </w:p>
    <w:p w14:paraId="198E3033" w14:textId="41F0E069" w:rsidR="00322303" w:rsidRPr="0090674C" w:rsidRDefault="00FC75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 xml:space="preserve">Level 1 consists of 'Driver Assistance' and the vehicle can control steering or speed in some circumstances to assist the human driver. </w:t>
      </w:r>
    </w:p>
    <w:p w14:paraId="521E6E51" w14:textId="77777777" w:rsidR="00322303" w:rsidRPr="0090674C" w:rsidRDefault="00FC75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Level 2 is 'Partial Automation' and</w:t>
      </w:r>
      <w:r w:rsidR="00812111" w:rsidRPr="0090674C">
        <w:rPr>
          <w:rFonts w:ascii="Calibri" w:hAnsi="Calibri" w:cs="Calibri"/>
        </w:rPr>
        <w:t xml:space="preserve"> is</w:t>
      </w:r>
      <w:r w:rsidRPr="0090674C">
        <w:rPr>
          <w:rFonts w:ascii="Calibri" w:hAnsi="Calibri" w:cs="Calibri"/>
        </w:rPr>
        <w:t xml:space="preserve"> </w:t>
      </w:r>
      <w:proofErr w:type="gramStart"/>
      <w:r w:rsidRPr="0090674C">
        <w:rPr>
          <w:rFonts w:ascii="Calibri" w:hAnsi="Calibri" w:cs="Calibri"/>
        </w:rPr>
        <w:t>similar to</w:t>
      </w:r>
      <w:proofErr w:type="gramEnd"/>
      <w:r w:rsidRPr="0090674C">
        <w:rPr>
          <w:rFonts w:ascii="Calibri" w:hAnsi="Calibri" w:cs="Calibri"/>
        </w:rPr>
        <w:t xml:space="preserve"> Level 1, except </w:t>
      </w:r>
      <w:r w:rsidR="00812111" w:rsidRPr="0090674C">
        <w:rPr>
          <w:rFonts w:ascii="Calibri" w:hAnsi="Calibri" w:cs="Calibri"/>
        </w:rPr>
        <w:t>that the</w:t>
      </w:r>
      <w:r w:rsidRPr="0090674C">
        <w:rPr>
          <w:rFonts w:ascii="Calibri" w:hAnsi="Calibri" w:cs="Calibri"/>
        </w:rPr>
        <w:t xml:space="preserve"> vehicle can control both steering and speed. </w:t>
      </w:r>
    </w:p>
    <w:p w14:paraId="2D65B745" w14:textId="77777777" w:rsidR="00322303" w:rsidRPr="0090674C" w:rsidRDefault="00FC75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 xml:space="preserve">Level 3 is defined as 'Conditional Automation' and the vehicle can control both steering and speed under environmental conditions with human driver's oversight. </w:t>
      </w:r>
    </w:p>
    <w:p w14:paraId="296EB80F" w14:textId="77777777" w:rsidR="00322303" w:rsidRPr="0090674C" w:rsidRDefault="00FC75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 xml:space="preserve">Level 4 is 'High Automation' </w:t>
      </w:r>
      <w:r w:rsidR="00812111" w:rsidRPr="0090674C">
        <w:rPr>
          <w:rFonts w:ascii="Calibri" w:hAnsi="Calibri" w:cs="Calibri"/>
        </w:rPr>
        <w:t>which</w:t>
      </w:r>
      <w:r w:rsidRPr="0090674C">
        <w:rPr>
          <w:rFonts w:ascii="Calibri" w:hAnsi="Calibri" w:cs="Calibri"/>
        </w:rPr>
        <w:t xml:space="preserve"> allows the vehicle to drive itself under normal environmental conditions without human oversight. </w:t>
      </w:r>
    </w:p>
    <w:p w14:paraId="40F3755A" w14:textId="25DECFFA" w:rsidR="00D52D1B" w:rsidRPr="0090674C" w:rsidRDefault="00322303" w:rsidP="00322303">
      <w:pPr>
        <w:pStyle w:val="ListParagraph"/>
        <w:widowControl w:val="0"/>
        <w:numPr>
          <w:ilvl w:val="0"/>
          <w:numId w:val="1"/>
        </w:numPr>
        <w:autoSpaceDE w:val="0"/>
        <w:autoSpaceDN w:val="0"/>
        <w:adjustRightInd w:val="0"/>
        <w:spacing w:after="200" w:line="276" w:lineRule="auto"/>
        <w:rPr>
          <w:rFonts w:ascii="Calibri" w:hAnsi="Calibri" w:cs="Calibri"/>
        </w:rPr>
      </w:pPr>
      <w:r w:rsidRPr="0090674C">
        <w:rPr>
          <w:rFonts w:ascii="Calibri" w:hAnsi="Calibri" w:cs="Calibri"/>
        </w:rPr>
        <w:t>Level 5</w:t>
      </w:r>
      <w:r w:rsidR="00FC7503" w:rsidRPr="0090674C">
        <w:rPr>
          <w:rFonts w:ascii="Calibri" w:hAnsi="Calibri" w:cs="Calibri"/>
        </w:rPr>
        <w:t xml:space="preserve"> </w:t>
      </w:r>
      <w:r w:rsidRPr="0090674C">
        <w:rPr>
          <w:rFonts w:ascii="Calibri" w:hAnsi="Calibri" w:cs="Calibri"/>
        </w:rPr>
        <w:t>i</w:t>
      </w:r>
      <w:r w:rsidR="00D52D1B" w:rsidRPr="0090674C">
        <w:rPr>
          <w:rFonts w:ascii="Calibri" w:hAnsi="Calibri" w:cs="Calibri"/>
        </w:rPr>
        <w:t>s ‘Fully Autonomous’</w:t>
      </w:r>
      <w:r w:rsidR="00FC7503" w:rsidRPr="0090674C">
        <w:rPr>
          <w:rFonts w:ascii="Calibri" w:hAnsi="Calibri" w:cs="Calibri"/>
        </w:rPr>
        <w:t xml:space="preserve"> it can </w:t>
      </w:r>
      <w:r w:rsidR="00812111" w:rsidRPr="0090674C">
        <w:rPr>
          <w:rFonts w:ascii="Calibri" w:hAnsi="Calibri" w:cs="Calibri"/>
        </w:rPr>
        <w:t>operate</w:t>
      </w:r>
      <w:r w:rsidR="00FC7503" w:rsidRPr="0090674C">
        <w:rPr>
          <w:rFonts w:ascii="Calibri" w:hAnsi="Calibri" w:cs="Calibri"/>
        </w:rPr>
        <w:t xml:space="preserve"> without any human input. </w:t>
      </w:r>
    </w:p>
    <w:p w14:paraId="6B34D2A1" w14:textId="56E9D3F0" w:rsidR="00BA5BBF" w:rsidRPr="0090674C" w:rsidRDefault="00FC7503">
      <w:pPr>
        <w:widowControl w:val="0"/>
        <w:autoSpaceDE w:val="0"/>
        <w:autoSpaceDN w:val="0"/>
        <w:adjustRightInd w:val="0"/>
        <w:spacing w:after="200" w:line="276" w:lineRule="auto"/>
        <w:rPr>
          <w:rFonts w:ascii="Calibri" w:hAnsi="Calibri" w:cs="Calibri"/>
        </w:rPr>
      </w:pPr>
      <w:r w:rsidRPr="0090674C">
        <w:rPr>
          <w:rFonts w:ascii="Calibri" w:hAnsi="Calibri" w:cs="Calibri"/>
        </w:rPr>
        <w:t>Currently, a considerable percentage of autonomous vehicles in the world market fall into the Level 3 category.</w:t>
      </w:r>
    </w:p>
    <w:p w14:paraId="450731EE" w14:textId="7B2E4ED9" w:rsidR="00D52D1B" w:rsidRPr="00124D04" w:rsidRDefault="00D52D1B" w:rsidP="00AC0D47">
      <w:pPr>
        <w:widowControl w:val="0"/>
        <w:autoSpaceDE w:val="0"/>
        <w:autoSpaceDN w:val="0"/>
        <w:adjustRightInd w:val="0"/>
        <w:spacing w:after="200" w:line="276" w:lineRule="auto"/>
        <w:rPr>
          <w:rFonts w:ascii="Calibri" w:hAnsi="Calibri" w:cs="Calibri"/>
        </w:rPr>
      </w:pPr>
    </w:p>
    <w:p w14:paraId="66A59158" w14:textId="5699AEB0" w:rsidR="00AC0D47" w:rsidRPr="00124D04" w:rsidRDefault="00D52D1B" w:rsidP="00AC0D47">
      <w:pPr>
        <w:widowControl w:val="0"/>
        <w:autoSpaceDE w:val="0"/>
        <w:autoSpaceDN w:val="0"/>
        <w:adjustRightInd w:val="0"/>
        <w:spacing w:after="200" w:line="276" w:lineRule="auto"/>
        <w:rPr>
          <w:rFonts w:ascii="Calibri" w:hAnsi="Calibri" w:cs="Calibri"/>
        </w:rPr>
      </w:pPr>
      <w:r w:rsidRPr="00124D04">
        <w:rPr>
          <w:rFonts w:ascii="Calibri" w:hAnsi="Calibri" w:cs="Calibri"/>
        </w:rPr>
        <w:t>T</w:t>
      </w:r>
      <w:r w:rsidR="00AC0D47" w:rsidRPr="00124D04">
        <w:rPr>
          <w:rFonts w:ascii="Calibri" w:hAnsi="Calibri" w:cs="Calibri"/>
        </w:rPr>
        <w:t xml:space="preserve">he most advanced self-autonomous cars are equipped with systems that enable them to perceive their </w:t>
      </w:r>
      <w:r w:rsidR="00AC0D47" w:rsidRPr="00124D04">
        <w:rPr>
          <w:rFonts w:ascii="Calibri" w:hAnsi="Calibri" w:cs="Calibri"/>
        </w:rPr>
        <w:lastRenderedPageBreak/>
        <w:t>full environment and surroundings, plan their routes and track and adjust their trajectories accordingly</w:t>
      </w:r>
      <w:r w:rsidR="00AC0D47" w:rsidRPr="00124D04">
        <w:rPr>
          <w:rFonts w:ascii="Calibri" w:hAnsi="Calibri" w:cs="Calibri"/>
          <w:b/>
          <w:bCs/>
        </w:rPr>
        <w:t xml:space="preserve">. </w:t>
      </w:r>
      <w:r w:rsidR="00AC0D47" w:rsidRPr="00124D04">
        <w:rPr>
          <w:rFonts w:ascii="Calibri" w:hAnsi="Calibri" w:cs="Calibri"/>
        </w:rPr>
        <w:t xml:space="preserve">As systems like these develop, machine learning and autonomous driving obstacles </w:t>
      </w:r>
      <w:r w:rsidR="00F943FF" w:rsidRPr="00124D04">
        <w:rPr>
          <w:rFonts w:ascii="Calibri" w:hAnsi="Calibri" w:cs="Calibri"/>
        </w:rPr>
        <w:t>such as</w:t>
      </w:r>
      <w:r w:rsidR="00AC0D47" w:rsidRPr="00124D04">
        <w:rPr>
          <w:rFonts w:ascii="Calibri" w:hAnsi="Calibri" w:cs="Calibri"/>
        </w:rPr>
        <w:t xml:space="preserve"> safety, live traffic information and changing road conditions will be overcome. More sophisticated sensors will make autonomous cars more aware of pedestrians and animals on the roads. Geometric methods, sensor and camera technology, developments in artificial intelligence, neural networks and machine learning will boost the capabilities of autonomous vehicles. However, one key delaying factor in the development and advancement of </w:t>
      </w:r>
      <w:r w:rsidR="008A5267" w:rsidRPr="00124D04">
        <w:rPr>
          <w:rFonts w:ascii="Calibri" w:hAnsi="Calibri" w:cs="Calibri"/>
        </w:rPr>
        <w:t>a</w:t>
      </w:r>
      <w:r w:rsidR="00AC0D47" w:rsidRPr="00124D04">
        <w:rPr>
          <w:rFonts w:ascii="Calibri" w:hAnsi="Calibri" w:cs="Calibri"/>
        </w:rPr>
        <w:t xml:space="preserve">utonomously driven vehicles is </w:t>
      </w:r>
      <w:sdt>
        <w:sdtPr>
          <w:rPr>
            <w:rFonts w:ascii="Calibri" w:hAnsi="Calibri" w:cs="Calibri"/>
          </w:rPr>
          <w:id w:val="-1405134633"/>
          <w:citation/>
        </w:sdtPr>
        <w:sdtEndPr/>
        <w:sdtContent>
          <w:r w:rsidR="00D82965" w:rsidRPr="00124D04">
            <w:rPr>
              <w:rFonts w:ascii="Calibri" w:hAnsi="Calibri" w:cs="Calibri"/>
            </w:rPr>
            <w:fldChar w:fldCharType="begin"/>
          </w:r>
          <w:r w:rsidR="00D82965" w:rsidRPr="00124D04">
            <w:rPr>
              <w:rFonts w:cstheme="minorHAnsi"/>
            </w:rPr>
            <w:instrText xml:space="preserve"> CITATION LiL21 \l 1033 </w:instrText>
          </w:r>
          <w:r w:rsidR="00D82965" w:rsidRPr="00124D04">
            <w:rPr>
              <w:rFonts w:ascii="Calibri" w:hAnsi="Calibri" w:cs="Calibri"/>
            </w:rPr>
            <w:fldChar w:fldCharType="separate"/>
          </w:r>
          <w:r w:rsidR="005A4707" w:rsidRPr="00124D04">
            <w:rPr>
              <w:rFonts w:cstheme="minorHAnsi"/>
              <w:noProof/>
            </w:rPr>
            <w:t>(Li, et al., 2021)</w:t>
          </w:r>
          <w:r w:rsidR="00D82965" w:rsidRPr="00124D04">
            <w:rPr>
              <w:rFonts w:ascii="Calibri" w:hAnsi="Calibri" w:cs="Calibri"/>
            </w:rPr>
            <w:fldChar w:fldCharType="end"/>
          </w:r>
        </w:sdtContent>
      </w:sdt>
      <w:r w:rsidR="00281AC8" w:rsidRPr="000F64EE">
        <w:rPr>
          <w:rFonts w:cstheme="minorHAnsi"/>
          <w:shd w:val="clear" w:color="auto" w:fill="FFFFFF"/>
        </w:rPr>
        <w:t xml:space="preserve"> are t</w:t>
      </w:r>
      <w:r w:rsidR="00AC0D47" w:rsidRPr="000F64EE">
        <w:rPr>
          <w:rFonts w:cstheme="minorHAnsi"/>
          <w:shd w:val="clear" w:color="auto" w:fill="FFFFFF"/>
        </w:rPr>
        <w:t>he sensors</w:t>
      </w:r>
      <w:r w:rsidR="00281AC8" w:rsidRPr="000F64EE">
        <w:rPr>
          <w:rFonts w:cstheme="minorHAnsi"/>
          <w:shd w:val="clear" w:color="auto" w:fill="FFFFFF"/>
        </w:rPr>
        <w:t xml:space="preserve"> that</w:t>
      </w:r>
      <w:r w:rsidR="00AC0D47" w:rsidRPr="000F64EE">
        <w:rPr>
          <w:rFonts w:cstheme="minorHAnsi"/>
          <w:shd w:val="clear" w:color="auto" w:fill="FFFFFF"/>
        </w:rPr>
        <w:t xml:space="preserve"> feed and relay the information to the vehicle, allowing it to autonomously navigate its way through the road system – making them safe for use on our roads.</w:t>
      </w:r>
    </w:p>
    <w:p w14:paraId="76F5C756" w14:textId="75008F7D" w:rsidR="00AC0D47" w:rsidRPr="00124D04" w:rsidRDefault="00AC0D47">
      <w:pPr>
        <w:widowControl w:val="0"/>
        <w:autoSpaceDE w:val="0"/>
        <w:autoSpaceDN w:val="0"/>
        <w:adjustRightInd w:val="0"/>
        <w:spacing w:after="200" w:line="276" w:lineRule="auto"/>
        <w:rPr>
          <w:rFonts w:ascii="Calibri" w:hAnsi="Calibri" w:cs="Calibri"/>
        </w:rPr>
      </w:pPr>
      <w:r w:rsidRPr="00124D04">
        <w:rPr>
          <w:rFonts w:ascii="Calibri" w:hAnsi="Calibri" w:cs="Calibri"/>
        </w:rPr>
        <w:t xml:space="preserve">As </w:t>
      </w:r>
      <w:r w:rsidR="00281AC8" w:rsidRPr="00124D04">
        <w:rPr>
          <w:rFonts w:ascii="Calibri" w:hAnsi="Calibri" w:cs="Calibri"/>
        </w:rPr>
        <w:t>a</w:t>
      </w:r>
      <w:r w:rsidRPr="00124D04">
        <w:rPr>
          <w:rFonts w:ascii="Calibri" w:hAnsi="Calibri" w:cs="Calibri"/>
        </w:rPr>
        <w:t xml:space="preserve">utonomous vehicles are heavily reliant on advancements in </w:t>
      </w:r>
      <w:r w:rsidR="00281AC8" w:rsidRPr="00124D04">
        <w:rPr>
          <w:rFonts w:ascii="Calibri" w:hAnsi="Calibri" w:cs="Calibri"/>
        </w:rPr>
        <w:t>m</w:t>
      </w:r>
      <w:r w:rsidRPr="00124D04">
        <w:rPr>
          <w:rFonts w:ascii="Calibri" w:hAnsi="Calibri" w:cs="Calibri"/>
        </w:rPr>
        <w:t xml:space="preserve">achine learning </w:t>
      </w:r>
      <w:r w:rsidRPr="00124D04">
        <w:rPr>
          <w:rFonts w:ascii="Calibri" w:hAnsi="Calibri" w:cs="Calibri"/>
          <w:highlight w:val="yellow"/>
        </w:rPr>
        <w:t xml:space="preserve">(See our report on </w:t>
      </w:r>
      <w:r w:rsidR="00281AC8" w:rsidRPr="00124D04">
        <w:rPr>
          <w:rFonts w:ascii="Calibri" w:hAnsi="Calibri" w:cs="Calibri"/>
          <w:highlight w:val="yellow"/>
        </w:rPr>
        <w:t>m</w:t>
      </w:r>
      <w:r w:rsidRPr="00124D04">
        <w:rPr>
          <w:rFonts w:ascii="Calibri" w:hAnsi="Calibri" w:cs="Calibri"/>
          <w:highlight w:val="yellow"/>
        </w:rPr>
        <w:t xml:space="preserve">achine </w:t>
      </w:r>
      <w:r w:rsidR="00281AC8" w:rsidRPr="00124D04">
        <w:rPr>
          <w:rFonts w:ascii="Calibri" w:hAnsi="Calibri" w:cs="Calibri"/>
          <w:highlight w:val="yellow"/>
        </w:rPr>
        <w:t>l</w:t>
      </w:r>
      <w:r w:rsidRPr="00124D04">
        <w:rPr>
          <w:rFonts w:ascii="Calibri" w:hAnsi="Calibri" w:cs="Calibri"/>
          <w:highlight w:val="yellow"/>
        </w:rPr>
        <w:t>earning)</w:t>
      </w:r>
      <w:r w:rsidRPr="00124D04">
        <w:rPr>
          <w:rFonts w:ascii="Calibri" w:hAnsi="Calibri" w:cs="Calibri"/>
        </w:rPr>
        <w:t xml:space="preserve"> and </w:t>
      </w:r>
      <w:r w:rsidR="00281AC8" w:rsidRPr="00124D04">
        <w:rPr>
          <w:rFonts w:ascii="Calibri" w:hAnsi="Calibri" w:cs="Calibri"/>
        </w:rPr>
        <w:t>a</w:t>
      </w:r>
      <w:r w:rsidRPr="00124D04">
        <w:rPr>
          <w:rFonts w:ascii="Calibri" w:hAnsi="Calibri" w:cs="Calibri"/>
        </w:rPr>
        <w:t xml:space="preserve">rtificial </w:t>
      </w:r>
      <w:r w:rsidR="00281AC8" w:rsidRPr="00124D04">
        <w:rPr>
          <w:rFonts w:ascii="Calibri" w:hAnsi="Calibri" w:cs="Calibri"/>
        </w:rPr>
        <w:t>i</w:t>
      </w:r>
      <w:r w:rsidRPr="00124D04">
        <w:rPr>
          <w:rFonts w:ascii="Calibri" w:hAnsi="Calibri" w:cs="Calibri"/>
        </w:rPr>
        <w:t xml:space="preserve">ntelligence, human researchers, </w:t>
      </w:r>
      <w:r w:rsidR="00283BF7" w:rsidRPr="00124D04">
        <w:rPr>
          <w:rFonts w:ascii="Calibri" w:hAnsi="Calibri" w:cs="Calibri"/>
        </w:rPr>
        <w:t>developers,</w:t>
      </w:r>
      <w:r w:rsidRPr="00124D04">
        <w:rPr>
          <w:rFonts w:ascii="Calibri" w:hAnsi="Calibri" w:cs="Calibri"/>
        </w:rPr>
        <w:t xml:space="preserve"> and inventors will still play the most important role in the evolution of autonomous vehicles for the time being. As commercial transportation, logistics and maritime shipping companies adopt more automatic vehicles (with more and more autonomous features), Humanity will begin to adapt to the use of, and the idea of autonomous vehicles playing a more central role in our lives.</w:t>
      </w:r>
    </w:p>
    <w:p w14:paraId="67318392" w14:textId="7535AA9C" w:rsidR="00AC0D47" w:rsidRPr="00124D04" w:rsidRDefault="00AC0D47" w:rsidP="00AC0D47">
      <w:pPr>
        <w:pStyle w:val="Heading3"/>
      </w:pPr>
      <w:bookmarkStart w:id="11" w:name="_Toc84933289"/>
      <w:bookmarkStart w:id="12" w:name="_Toc85112619"/>
      <w:r w:rsidRPr="00124D04">
        <w:t>Other uses for Autonomous capabilities</w:t>
      </w:r>
      <w:bookmarkEnd w:id="11"/>
      <w:bookmarkEnd w:id="12"/>
    </w:p>
    <w:p w14:paraId="64814F57" w14:textId="7DC9841A" w:rsidR="00BA5BBF" w:rsidRPr="00124D04" w:rsidRDefault="00FC7503">
      <w:pPr>
        <w:widowControl w:val="0"/>
        <w:autoSpaceDE w:val="0"/>
        <w:autoSpaceDN w:val="0"/>
        <w:adjustRightInd w:val="0"/>
        <w:spacing w:after="200" w:line="276" w:lineRule="auto"/>
        <w:rPr>
          <w:rFonts w:ascii="Calibri" w:hAnsi="Calibri" w:cs="Calibri"/>
        </w:rPr>
      </w:pPr>
      <w:r w:rsidRPr="00124D04">
        <w:rPr>
          <w:rFonts w:ascii="Calibri" w:hAnsi="Calibri" w:cs="Calibri"/>
        </w:rPr>
        <w:t>Most ai</w:t>
      </w:r>
      <w:r w:rsidR="00812111" w:rsidRPr="00124D04">
        <w:rPr>
          <w:rFonts w:ascii="Calibri" w:hAnsi="Calibri" w:cs="Calibri"/>
        </w:rPr>
        <w:t>rplane</w:t>
      </w:r>
      <w:r w:rsidRPr="00124D04">
        <w:rPr>
          <w:rFonts w:ascii="Calibri" w:hAnsi="Calibri" w:cs="Calibri"/>
        </w:rPr>
        <w:t xml:space="preserve"> </w:t>
      </w:r>
      <w:r w:rsidR="00812111" w:rsidRPr="00124D04">
        <w:rPr>
          <w:rFonts w:ascii="Calibri" w:hAnsi="Calibri" w:cs="Calibri"/>
        </w:rPr>
        <w:t>manufacturers</w:t>
      </w:r>
      <w:r w:rsidRPr="00124D04">
        <w:rPr>
          <w:rFonts w:ascii="Calibri" w:hAnsi="Calibri" w:cs="Calibri"/>
        </w:rPr>
        <w:t xml:space="preserve"> </w:t>
      </w:r>
      <w:r w:rsidR="00812111" w:rsidRPr="00124D04">
        <w:rPr>
          <w:rFonts w:ascii="Calibri" w:hAnsi="Calibri" w:cs="Calibri"/>
        </w:rPr>
        <w:t>utilise a technology called</w:t>
      </w:r>
      <w:r w:rsidRPr="00124D04">
        <w:rPr>
          <w:rFonts w:ascii="Calibri" w:hAnsi="Calibri" w:cs="Calibri"/>
        </w:rPr>
        <w:t xml:space="preserve"> autopilot</w:t>
      </w:r>
      <w:r w:rsidR="00812111" w:rsidRPr="00124D04">
        <w:rPr>
          <w:rFonts w:ascii="Calibri" w:hAnsi="Calibri" w:cs="Calibri"/>
        </w:rPr>
        <w:t>.</w:t>
      </w:r>
      <w:r w:rsidR="00D82965" w:rsidRPr="00124D04">
        <w:rPr>
          <w:rFonts w:ascii="Calibri" w:hAnsi="Calibri" w:cs="Calibri"/>
        </w:rPr>
        <w:t xml:space="preserve"> </w:t>
      </w:r>
      <w:sdt>
        <w:sdtPr>
          <w:rPr>
            <w:rFonts w:ascii="Calibri" w:hAnsi="Calibri" w:cs="Calibri"/>
          </w:rPr>
          <w:id w:val="-1689055198"/>
          <w:citation/>
        </w:sdtPr>
        <w:sdtEndPr/>
        <w:sdtContent>
          <w:r w:rsidR="00D82965" w:rsidRPr="00124D04">
            <w:rPr>
              <w:rFonts w:ascii="Calibri" w:hAnsi="Calibri" w:cs="Calibri"/>
            </w:rPr>
            <w:fldChar w:fldCharType="begin"/>
          </w:r>
          <w:r w:rsidR="00D82965" w:rsidRPr="00124D04">
            <w:rPr>
              <w:rFonts w:ascii="Calibri" w:hAnsi="Calibri" w:cs="Calibri"/>
            </w:rPr>
            <w:instrText xml:space="preserve"> CITATION Cho19 \l 1033 </w:instrText>
          </w:r>
          <w:r w:rsidR="00D82965" w:rsidRPr="00124D04">
            <w:rPr>
              <w:rFonts w:ascii="Calibri" w:hAnsi="Calibri" w:cs="Calibri"/>
            </w:rPr>
            <w:fldChar w:fldCharType="separate"/>
          </w:r>
          <w:r w:rsidR="005A4707" w:rsidRPr="00124D04">
            <w:rPr>
              <w:rFonts w:ascii="Calibri" w:hAnsi="Calibri" w:cs="Calibri"/>
              <w:noProof/>
            </w:rPr>
            <w:t>(Chowdury &amp; Deka, 2019)</w:t>
          </w:r>
          <w:r w:rsidR="00D82965" w:rsidRPr="00124D04">
            <w:rPr>
              <w:rFonts w:ascii="Calibri" w:hAnsi="Calibri" w:cs="Calibri"/>
            </w:rPr>
            <w:fldChar w:fldCharType="end"/>
          </w:r>
        </w:sdtContent>
      </w:sdt>
      <w:r w:rsidR="00D82965" w:rsidRPr="00124D04">
        <w:rPr>
          <w:rFonts w:ascii="Calibri" w:hAnsi="Calibri" w:cs="Calibri"/>
        </w:rPr>
        <w:t xml:space="preserve"> </w:t>
      </w:r>
      <w:ins w:id="13" w:author="Hugo Hughes" w:date="2021-10-15T00:24:00Z">
        <w:r w:rsidR="00BF6FDF" w:rsidRPr="00124D04">
          <w:rPr>
            <w:rFonts w:ascii="Calibri" w:hAnsi="Calibri" w:cs="Calibri"/>
          </w:rPr>
          <w:br/>
        </w:r>
      </w:ins>
      <w:r w:rsidR="007B54E8" w:rsidRPr="00124D04">
        <w:rPr>
          <w:rFonts w:ascii="Calibri" w:hAnsi="Calibri" w:cs="Calibri"/>
        </w:rPr>
        <w:t xml:space="preserve">The </w:t>
      </w:r>
      <w:r w:rsidR="00BF6FDF" w:rsidRPr="00124D04">
        <w:rPr>
          <w:rFonts w:ascii="Calibri" w:hAnsi="Calibri" w:cs="Calibri"/>
        </w:rPr>
        <w:t>a</w:t>
      </w:r>
      <w:r w:rsidR="007B54E8" w:rsidRPr="00124D04">
        <w:rPr>
          <w:rFonts w:ascii="Calibri" w:hAnsi="Calibri" w:cs="Calibri"/>
        </w:rPr>
        <w:t xml:space="preserve">utopilot system in aircraft leans more towards the </w:t>
      </w:r>
      <w:r w:rsidR="00BF6FDF" w:rsidRPr="00124D04">
        <w:rPr>
          <w:rFonts w:ascii="Calibri" w:hAnsi="Calibri" w:cs="Calibri"/>
        </w:rPr>
        <w:t>a</w:t>
      </w:r>
      <w:r w:rsidR="007B54E8" w:rsidRPr="00124D04">
        <w:rPr>
          <w:rFonts w:ascii="Calibri" w:hAnsi="Calibri" w:cs="Calibri"/>
        </w:rPr>
        <w:t xml:space="preserve">utomated end of the spectrum, allowing </w:t>
      </w:r>
      <w:r w:rsidR="00BF6FDF" w:rsidRPr="00124D04">
        <w:rPr>
          <w:rFonts w:ascii="Calibri" w:hAnsi="Calibri" w:cs="Calibri"/>
        </w:rPr>
        <w:t>p</w:t>
      </w:r>
      <w:r w:rsidR="007B54E8" w:rsidRPr="00124D04">
        <w:rPr>
          <w:rFonts w:ascii="Calibri" w:hAnsi="Calibri" w:cs="Calibri"/>
        </w:rPr>
        <w:t>ilot</w:t>
      </w:r>
      <w:r w:rsidR="004F205B" w:rsidRPr="00124D04">
        <w:rPr>
          <w:rFonts w:ascii="Calibri" w:hAnsi="Calibri" w:cs="Calibri"/>
        </w:rPr>
        <w:t>s</w:t>
      </w:r>
      <w:r w:rsidR="007B54E8" w:rsidRPr="00124D04">
        <w:rPr>
          <w:rFonts w:ascii="Calibri" w:hAnsi="Calibri" w:cs="Calibri"/>
        </w:rPr>
        <w:t xml:space="preserve"> to </w:t>
      </w:r>
      <w:r w:rsidR="004F205B" w:rsidRPr="00124D04">
        <w:rPr>
          <w:rFonts w:ascii="Calibri" w:hAnsi="Calibri" w:cs="Calibri"/>
        </w:rPr>
        <w:t>focus</w:t>
      </w:r>
      <w:r w:rsidR="007B54E8" w:rsidRPr="00124D04">
        <w:rPr>
          <w:rFonts w:ascii="Calibri" w:hAnsi="Calibri" w:cs="Calibri"/>
        </w:rPr>
        <w:t xml:space="preserve"> their attention </w:t>
      </w:r>
      <w:r w:rsidR="004F205B" w:rsidRPr="00124D04">
        <w:rPr>
          <w:rFonts w:ascii="Calibri" w:hAnsi="Calibri" w:cs="Calibri"/>
        </w:rPr>
        <w:t>on</w:t>
      </w:r>
      <w:r w:rsidR="007B54E8" w:rsidRPr="00124D04">
        <w:rPr>
          <w:rFonts w:ascii="Calibri" w:hAnsi="Calibri" w:cs="Calibri"/>
        </w:rPr>
        <w:t xml:space="preserve"> inputs requir</w:t>
      </w:r>
      <w:r w:rsidR="00BF6FDF" w:rsidRPr="00124D04">
        <w:rPr>
          <w:rFonts w:ascii="Calibri" w:hAnsi="Calibri" w:cs="Calibri"/>
        </w:rPr>
        <w:t>ing greater skill and experience</w:t>
      </w:r>
      <w:r w:rsidR="007B54E8" w:rsidRPr="00124D04">
        <w:rPr>
          <w:rFonts w:ascii="Calibri" w:hAnsi="Calibri" w:cs="Calibri"/>
        </w:rPr>
        <w:t xml:space="preserve"> when flying.</w:t>
      </w:r>
      <w:r w:rsidR="007B54E8" w:rsidRPr="00124D04">
        <w:rPr>
          <w:rFonts w:ascii="Calibri" w:hAnsi="Calibri" w:cs="Calibri"/>
          <w:sz w:val="20"/>
          <w:szCs w:val="20"/>
        </w:rPr>
        <w:t xml:space="preserve"> </w:t>
      </w:r>
      <w:r w:rsidRPr="00124D04">
        <w:rPr>
          <w:rFonts w:ascii="Calibri" w:hAnsi="Calibri" w:cs="Calibri"/>
        </w:rPr>
        <w:t xml:space="preserve">Many maritime companies also have ships with automatic captains that </w:t>
      </w:r>
      <w:r w:rsidR="00031EA4" w:rsidRPr="00124D04">
        <w:rPr>
          <w:rFonts w:ascii="Calibri" w:hAnsi="Calibri" w:cs="Calibri"/>
        </w:rPr>
        <w:t xml:space="preserve">assist </w:t>
      </w:r>
      <w:r w:rsidRPr="00124D04">
        <w:rPr>
          <w:rFonts w:ascii="Calibri" w:hAnsi="Calibri" w:cs="Calibri"/>
        </w:rPr>
        <w:t xml:space="preserve">human operators of ships with </w:t>
      </w:r>
      <w:r w:rsidR="007B54E8" w:rsidRPr="00124D04">
        <w:rPr>
          <w:rFonts w:ascii="Calibri" w:hAnsi="Calibri" w:cs="Calibri"/>
        </w:rPr>
        <w:t xml:space="preserve">both </w:t>
      </w:r>
      <w:r w:rsidRPr="00124D04">
        <w:rPr>
          <w:rFonts w:ascii="Calibri" w:hAnsi="Calibri" w:cs="Calibri"/>
        </w:rPr>
        <w:t>simple and complex procedures. Governmental or commercial rail</w:t>
      </w:r>
      <w:r w:rsidR="007B54E8" w:rsidRPr="00124D04">
        <w:rPr>
          <w:rFonts w:ascii="Calibri" w:hAnsi="Calibri" w:cs="Calibri"/>
        </w:rPr>
        <w:t>way</w:t>
      </w:r>
      <w:r w:rsidRPr="00124D04">
        <w:rPr>
          <w:rFonts w:ascii="Calibri" w:hAnsi="Calibri" w:cs="Calibri"/>
        </w:rPr>
        <w:t xml:space="preserve"> </w:t>
      </w:r>
      <w:r w:rsidR="007B54E8" w:rsidRPr="00124D04">
        <w:rPr>
          <w:rFonts w:ascii="Calibri" w:hAnsi="Calibri" w:cs="Calibri"/>
        </w:rPr>
        <w:t>organisations</w:t>
      </w:r>
      <w:r w:rsidRPr="00124D04">
        <w:rPr>
          <w:rFonts w:ascii="Calibri" w:hAnsi="Calibri" w:cs="Calibri"/>
        </w:rPr>
        <w:t xml:space="preserve"> use automated systems that arrange train passages and routes. Air drones help </w:t>
      </w:r>
      <w:r w:rsidR="00131E74" w:rsidRPr="00124D04">
        <w:rPr>
          <w:rFonts w:ascii="Calibri" w:hAnsi="Calibri" w:cs="Calibri"/>
        </w:rPr>
        <w:t>g</w:t>
      </w:r>
      <w:r w:rsidRPr="00124D04">
        <w:rPr>
          <w:rFonts w:ascii="Calibri" w:hAnsi="Calibri" w:cs="Calibri"/>
        </w:rPr>
        <w:t xml:space="preserve">overnment </w:t>
      </w:r>
      <w:r w:rsidR="00131E74" w:rsidRPr="00124D04">
        <w:rPr>
          <w:rFonts w:ascii="Calibri" w:hAnsi="Calibri" w:cs="Calibri"/>
        </w:rPr>
        <w:t>departments and agencies</w:t>
      </w:r>
      <w:r w:rsidRPr="00124D04">
        <w:rPr>
          <w:rFonts w:ascii="Calibri" w:hAnsi="Calibri" w:cs="Calibri"/>
        </w:rPr>
        <w:t xml:space="preserve"> with tasks </w:t>
      </w:r>
      <w:r w:rsidR="00131E74" w:rsidRPr="00124D04">
        <w:rPr>
          <w:rFonts w:ascii="Calibri" w:hAnsi="Calibri" w:cs="Calibri"/>
        </w:rPr>
        <w:t>such</w:t>
      </w:r>
      <w:r w:rsidRPr="00124D04">
        <w:rPr>
          <w:rFonts w:ascii="Calibri" w:hAnsi="Calibri" w:cs="Calibri"/>
        </w:rPr>
        <w:t xml:space="preserve"> observation, </w:t>
      </w:r>
      <w:r w:rsidR="007B54E8" w:rsidRPr="00124D04">
        <w:rPr>
          <w:rFonts w:ascii="Calibri" w:hAnsi="Calibri" w:cs="Calibri"/>
        </w:rPr>
        <w:t>surveillance,</w:t>
      </w:r>
      <w:r w:rsidRPr="00124D04">
        <w:rPr>
          <w:rFonts w:ascii="Calibri" w:hAnsi="Calibri" w:cs="Calibri"/>
        </w:rPr>
        <w:t xml:space="preserve"> and firefighting. Some </w:t>
      </w:r>
      <w:r w:rsidR="007B54E8" w:rsidRPr="00124D04">
        <w:rPr>
          <w:rFonts w:ascii="Calibri" w:hAnsi="Calibri" w:cs="Calibri"/>
        </w:rPr>
        <w:t>agricultural groups even</w:t>
      </w:r>
      <w:r w:rsidRPr="00124D04">
        <w:rPr>
          <w:rFonts w:ascii="Calibri" w:hAnsi="Calibri" w:cs="Calibri"/>
        </w:rPr>
        <w:t xml:space="preserve"> </w:t>
      </w:r>
      <w:r w:rsidR="000F64EE" w:rsidRPr="00124D04">
        <w:rPr>
          <w:rFonts w:ascii="Calibri" w:hAnsi="Calibri" w:cs="Calibri"/>
        </w:rPr>
        <w:t xml:space="preserve">utilise </w:t>
      </w:r>
      <w:r w:rsidRPr="00124D04">
        <w:rPr>
          <w:rFonts w:ascii="Calibri" w:hAnsi="Calibri" w:cs="Calibri"/>
        </w:rPr>
        <w:t>drones that help them to maintain their crop</w:t>
      </w:r>
      <w:r w:rsidR="007B54E8" w:rsidRPr="00124D04">
        <w:rPr>
          <w:rFonts w:ascii="Calibri" w:hAnsi="Calibri" w:cs="Calibri"/>
        </w:rPr>
        <w:t>s</w:t>
      </w:r>
      <w:r w:rsidRPr="00124D04">
        <w:rPr>
          <w:rFonts w:ascii="Calibri" w:hAnsi="Calibri" w:cs="Calibri"/>
        </w:rPr>
        <w:t xml:space="preserve"> and protect their live-stock and production buildings.</w:t>
      </w:r>
    </w:p>
    <w:p w14:paraId="1CFAC589" w14:textId="6474BF89" w:rsidR="00A61B8F" w:rsidRPr="007201B1" w:rsidRDefault="00024688">
      <w:pPr>
        <w:widowControl w:val="0"/>
        <w:autoSpaceDE w:val="0"/>
        <w:autoSpaceDN w:val="0"/>
        <w:adjustRightInd w:val="0"/>
        <w:spacing w:after="200" w:line="276" w:lineRule="auto"/>
        <w:rPr>
          <w:rFonts w:ascii="Calibri" w:hAnsi="Calibri" w:cs="Calibri"/>
        </w:rPr>
      </w:pPr>
      <w:r>
        <w:rPr>
          <w:rFonts w:ascii="Calibri" w:hAnsi="Calibri" w:cs="Calibri"/>
        </w:rPr>
        <w:t>G</w:t>
      </w:r>
      <w:r w:rsidR="000F64EE">
        <w:rPr>
          <w:rFonts w:ascii="Calibri" w:hAnsi="Calibri" w:cs="Calibri"/>
        </w:rPr>
        <w:t>lobal</w:t>
      </w:r>
      <w:r w:rsidR="000F64EE" w:rsidRPr="007201B1">
        <w:rPr>
          <w:rFonts w:ascii="Calibri" w:hAnsi="Calibri" w:cs="Calibri"/>
        </w:rPr>
        <w:t xml:space="preserve"> </w:t>
      </w:r>
      <w:r w:rsidR="000F64EE">
        <w:rPr>
          <w:rFonts w:ascii="Calibri" w:hAnsi="Calibri" w:cs="Calibri"/>
        </w:rPr>
        <w:t>m</w:t>
      </w:r>
      <w:r w:rsidR="00A61B8F" w:rsidRPr="007201B1">
        <w:rPr>
          <w:rFonts w:ascii="Calibri" w:hAnsi="Calibri" w:cs="Calibri"/>
        </w:rPr>
        <w:t>ilitar</w:t>
      </w:r>
      <w:r w:rsidR="000F64EE">
        <w:rPr>
          <w:rFonts w:ascii="Calibri" w:hAnsi="Calibri" w:cs="Calibri"/>
        </w:rPr>
        <w:t xml:space="preserve">y powers </w:t>
      </w:r>
      <w:r w:rsidR="00A61B8F" w:rsidRPr="007201B1">
        <w:rPr>
          <w:rFonts w:ascii="Calibri" w:hAnsi="Calibri" w:cs="Calibri"/>
        </w:rPr>
        <w:t xml:space="preserve">have been early adopters of </w:t>
      </w:r>
      <w:r w:rsidR="000F64EE">
        <w:rPr>
          <w:rFonts w:ascii="Calibri" w:hAnsi="Calibri" w:cs="Calibri"/>
        </w:rPr>
        <w:t>a</w:t>
      </w:r>
      <w:r w:rsidR="00A61B8F" w:rsidRPr="007201B1">
        <w:rPr>
          <w:rFonts w:ascii="Calibri" w:hAnsi="Calibri" w:cs="Calibri"/>
        </w:rPr>
        <w:t xml:space="preserve">utonomous </w:t>
      </w:r>
      <w:r w:rsidR="000F64EE">
        <w:rPr>
          <w:rFonts w:ascii="Calibri" w:hAnsi="Calibri" w:cs="Calibri"/>
        </w:rPr>
        <w:t>v</w:t>
      </w:r>
      <w:r w:rsidR="00A61B8F" w:rsidRPr="007201B1">
        <w:rPr>
          <w:rFonts w:ascii="Calibri" w:hAnsi="Calibri" w:cs="Calibri"/>
        </w:rPr>
        <w:t>ehicle technology,</w:t>
      </w:r>
      <w:r>
        <w:rPr>
          <w:rFonts w:ascii="Calibri" w:hAnsi="Calibri" w:cs="Calibri"/>
        </w:rPr>
        <w:t xml:space="preserve"> as is the case with most new and emerging technologies,</w:t>
      </w:r>
      <w:r w:rsidR="00A61B8F" w:rsidRPr="007201B1">
        <w:rPr>
          <w:rFonts w:ascii="Calibri" w:hAnsi="Calibri" w:cs="Calibri"/>
        </w:rPr>
        <w:t xml:space="preserve"> helping to fund and </w:t>
      </w:r>
      <w:r>
        <w:rPr>
          <w:rFonts w:ascii="Calibri" w:hAnsi="Calibri" w:cs="Calibri"/>
        </w:rPr>
        <w:t>develop</w:t>
      </w:r>
      <w:r w:rsidR="00A61B8F" w:rsidRPr="007201B1">
        <w:rPr>
          <w:rFonts w:ascii="Calibri" w:hAnsi="Calibri" w:cs="Calibri"/>
        </w:rPr>
        <w:t xml:space="preserve"> research at an astounding rate. Maritime Autonomous Vehicles (MAVs) have become increasingly common place in Navies</w:t>
      </w:r>
      <w:r w:rsidR="003E37DA">
        <w:rPr>
          <w:rFonts w:ascii="Calibri" w:hAnsi="Calibri" w:cs="Calibri"/>
        </w:rPr>
        <w:t xml:space="preserve"> around the world</w:t>
      </w:r>
      <w:r w:rsidR="00082006">
        <w:rPr>
          <w:rFonts w:ascii="Calibri" w:hAnsi="Calibri" w:cs="Calibri"/>
        </w:rPr>
        <w:t xml:space="preserve">. This was showcased </w:t>
      </w:r>
      <w:r w:rsidR="00A61B8F" w:rsidRPr="007201B1">
        <w:rPr>
          <w:rFonts w:ascii="Calibri" w:hAnsi="Calibri" w:cs="Calibri"/>
        </w:rPr>
        <w:t>when Saudi</w:t>
      </w:r>
      <w:r w:rsidR="003E37DA">
        <w:rPr>
          <w:rFonts w:ascii="Calibri" w:hAnsi="Calibri" w:cs="Calibri"/>
        </w:rPr>
        <w:t xml:space="preserve"> Arabian</w:t>
      </w:r>
      <w:r w:rsidR="00A61B8F" w:rsidRPr="007201B1">
        <w:rPr>
          <w:rFonts w:ascii="Calibri" w:hAnsi="Calibri" w:cs="Calibri"/>
        </w:rPr>
        <w:t xml:space="preserve"> </w:t>
      </w:r>
      <w:r w:rsidR="006F59BA" w:rsidRPr="007201B1">
        <w:rPr>
          <w:rFonts w:ascii="Calibri" w:hAnsi="Calibri" w:cs="Calibri"/>
        </w:rPr>
        <w:t>forces</w:t>
      </w:r>
      <w:r w:rsidR="00A61B8F" w:rsidRPr="007201B1">
        <w:rPr>
          <w:rFonts w:ascii="Calibri" w:hAnsi="Calibri" w:cs="Calibri"/>
        </w:rPr>
        <w:t xml:space="preserve"> intercepted remote-controlled boats carrying explosives and targeting an oil depot in Yemen</w:t>
      </w:r>
      <w:r w:rsidR="00283BF7" w:rsidRPr="007201B1">
        <w:rPr>
          <w:rFonts w:ascii="Calibri" w:hAnsi="Calibri" w:cs="Calibri"/>
        </w:rPr>
        <w:t xml:space="preserve"> </w:t>
      </w:r>
      <w:sdt>
        <w:sdtPr>
          <w:rPr>
            <w:rFonts w:ascii="Calibri" w:hAnsi="Calibri" w:cs="Calibri"/>
          </w:rPr>
          <w:id w:val="213629387"/>
          <w:citation/>
        </w:sdtPr>
        <w:sdtEndPr/>
        <w:sdtContent>
          <w:r w:rsidR="00283BF7" w:rsidRPr="007201B1">
            <w:rPr>
              <w:rFonts w:ascii="Calibri" w:hAnsi="Calibri" w:cs="Calibri"/>
            </w:rPr>
            <w:fldChar w:fldCharType="begin"/>
          </w:r>
          <w:r w:rsidR="00283BF7" w:rsidRPr="00124D04">
            <w:rPr>
              <w:rFonts w:ascii="Calibri" w:hAnsi="Calibri" w:cs="Calibri"/>
            </w:rPr>
            <w:instrText xml:space="preserve"> CITATION Kle20 \l 1033 </w:instrText>
          </w:r>
          <w:r w:rsidR="00283BF7" w:rsidRPr="007201B1">
            <w:rPr>
              <w:rFonts w:ascii="Calibri" w:hAnsi="Calibri" w:cs="Calibri"/>
            </w:rPr>
            <w:fldChar w:fldCharType="separate"/>
          </w:r>
          <w:r w:rsidR="005A4707" w:rsidRPr="007201B1">
            <w:rPr>
              <w:rFonts w:ascii="Calibri" w:hAnsi="Calibri" w:cs="Calibri"/>
              <w:noProof/>
            </w:rPr>
            <w:t>(Klein, et al., 2020)</w:t>
          </w:r>
          <w:r w:rsidR="00283BF7" w:rsidRPr="007201B1">
            <w:rPr>
              <w:rFonts w:ascii="Calibri" w:hAnsi="Calibri" w:cs="Calibri"/>
            </w:rPr>
            <w:fldChar w:fldCharType="end"/>
          </w:r>
        </w:sdtContent>
      </w:sdt>
      <w:r w:rsidR="00A61B8F" w:rsidRPr="007201B1">
        <w:rPr>
          <w:rFonts w:ascii="Calibri" w:hAnsi="Calibri" w:cs="Calibri"/>
        </w:rPr>
        <w:t xml:space="preserve">, </w:t>
      </w:r>
      <w:r w:rsidR="00082006">
        <w:rPr>
          <w:rFonts w:ascii="Calibri" w:hAnsi="Calibri" w:cs="Calibri"/>
        </w:rPr>
        <w:t xml:space="preserve">deploying MAVs to </w:t>
      </w:r>
      <w:r w:rsidR="00FF55A6">
        <w:rPr>
          <w:rFonts w:ascii="Calibri" w:hAnsi="Calibri" w:cs="Calibri"/>
        </w:rPr>
        <w:t>respond to the threat.</w:t>
      </w:r>
    </w:p>
    <w:p w14:paraId="3FB83956" w14:textId="43D999B4" w:rsidR="00AC0D47" w:rsidRPr="007201B1" w:rsidRDefault="00FC7503">
      <w:pPr>
        <w:widowControl w:val="0"/>
        <w:autoSpaceDE w:val="0"/>
        <w:autoSpaceDN w:val="0"/>
        <w:adjustRightInd w:val="0"/>
        <w:spacing w:after="200" w:line="276" w:lineRule="auto"/>
        <w:rPr>
          <w:rFonts w:ascii="Calibri" w:hAnsi="Calibri" w:cs="Calibri"/>
        </w:rPr>
      </w:pPr>
      <w:r w:rsidRPr="007201B1">
        <w:rPr>
          <w:rFonts w:ascii="Calibri" w:hAnsi="Calibri" w:cs="Calibri"/>
        </w:rPr>
        <w:t>The latest generations of fighter</w:t>
      </w:r>
      <w:r w:rsidR="00A61B8F" w:rsidRPr="007201B1">
        <w:rPr>
          <w:rFonts w:ascii="Calibri" w:hAnsi="Calibri" w:cs="Calibri"/>
        </w:rPr>
        <w:t xml:space="preserve"> planes and jets</w:t>
      </w:r>
      <w:r w:rsidRPr="007201B1">
        <w:rPr>
          <w:rFonts w:ascii="Calibri" w:hAnsi="Calibri" w:cs="Calibri"/>
        </w:rPr>
        <w:t xml:space="preserve"> are also being integrated with artificial intelligence that eases the burden on human pilots</w:t>
      </w:r>
      <w:r w:rsidR="006F59BA" w:rsidRPr="007201B1">
        <w:rPr>
          <w:rFonts w:ascii="Calibri" w:hAnsi="Calibri" w:cs="Calibri"/>
        </w:rPr>
        <w:t xml:space="preserve">. </w:t>
      </w:r>
      <w:r w:rsidR="00FC03FB">
        <w:rPr>
          <w:rFonts w:ascii="Calibri" w:hAnsi="Calibri" w:cs="Calibri"/>
        </w:rPr>
        <w:t>For example,</w:t>
      </w:r>
      <w:r w:rsidR="006F59BA" w:rsidRPr="007201B1">
        <w:rPr>
          <w:rFonts w:ascii="Calibri" w:hAnsi="Calibri" w:cs="Calibri"/>
        </w:rPr>
        <w:t xml:space="preserve"> </w:t>
      </w:r>
      <w:r w:rsidR="00FC03FB">
        <w:rPr>
          <w:rFonts w:ascii="Calibri" w:hAnsi="Calibri" w:cs="Calibri"/>
        </w:rPr>
        <w:t xml:space="preserve">the </w:t>
      </w:r>
      <w:r w:rsidR="006F59BA" w:rsidRPr="007201B1">
        <w:rPr>
          <w:rFonts w:ascii="Calibri" w:hAnsi="Calibri" w:cs="Calibri"/>
        </w:rPr>
        <w:t xml:space="preserve">Russian </w:t>
      </w:r>
      <w:r w:rsidR="00F7579A">
        <w:rPr>
          <w:rFonts w:ascii="Calibri" w:hAnsi="Calibri" w:cs="Calibri"/>
        </w:rPr>
        <w:t>A</w:t>
      </w:r>
      <w:r w:rsidR="006F59BA" w:rsidRPr="007201B1">
        <w:rPr>
          <w:rFonts w:ascii="Calibri" w:hAnsi="Calibri" w:cs="Calibri"/>
        </w:rPr>
        <w:t xml:space="preserve">ir </w:t>
      </w:r>
      <w:r w:rsidR="00F7579A">
        <w:rPr>
          <w:rFonts w:ascii="Calibri" w:hAnsi="Calibri" w:cs="Calibri"/>
        </w:rPr>
        <w:t>F</w:t>
      </w:r>
      <w:r w:rsidR="006F59BA" w:rsidRPr="007201B1">
        <w:rPr>
          <w:rFonts w:ascii="Calibri" w:hAnsi="Calibri" w:cs="Calibri"/>
        </w:rPr>
        <w:t>orce</w:t>
      </w:r>
      <w:r w:rsidR="00FF55A6">
        <w:rPr>
          <w:rFonts w:ascii="Calibri" w:hAnsi="Calibri" w:cs="Calibri"/>
        </w:rPr>
        <w:t>’</w:t>
      </w:r>
      <w:r w:rsidR="006F59BA" w:rsidRPr="007201B1">
        <w:rPr>
          <w:rFonts w:ascii="Calibri" w:hAnsi="Calibri" w:cs="Calibri"/>
          <w:lang w:val="en"/>
        </w:rPr>
        <w:t xml:space="preserve">s new Sukhoi Su-57; </w:t>
      </w:r>
      <w:r w:rsidR="00283BF7" w:rsidRPr="007201B1">
        <w:rPr>
          <w:rFonts w:ascii="Calibri" w:hAnsi="Calibri" w:cs="Calibri"/>
          <w:lang w:val="en"/>
        </w:rPr>
        <w:t>“</w:t>
      </w:r>
      <w:r w:rsidR="00FC03FB">
        <w:rPr>
          <w:rFonts w:ascii="Calibri" w:hAnsi="Calibri" w:cs="Calibri"/>
        </w:rPr>
        <w:t>a</w:t>
      </w:r>
      <w:r w:rsidR="006F59BA" w:rsidRPr="007201B1">
        <w:rPr>
          <w:rFonts w:ascii="Calibri" w:hAnsi="Calibri" w:cs="Calibri"/>
        </w:rPr>
        <w:t>dvanced avionics are integrated into the aircraft with a high level of controlled automation and intelligent crew support. The improved avionics will reduce the pilot workload, allowing him to focus on tactics and strategies. Furthermore, the fighter will enable the pilot to exchange data and communication in real-time with control systems on the ground and with air groups.</w:t>
      </w:r>
      <w:r w:rsidR="00283BF7" w:rsidRPr="007201B1">
        <w:rPr>
          <w:rFonts w:ascii="Calibri" w:hAnsi="Calibri" w:cs="Calibri"/>
        </w:rPr>
        <w:t>”</w:t>
      </w:r>
      <w:sdt>
        <w:sdtPr>
          <w:rPr>
            <w:rFonts w:ascii="Calibri" w:hAnsi="Calibri" w:cs="Calibri"/>
          </w:rPr>
          <w:id w:val="-1117210814"/>
          <w:citation/>
        </w:sdtPr>
        <w:sdtEndPr/>
        <w:sdtContent>
          <w:r w:rsidR="00283BF7" w:rsidRPr="007201B1">
            <w:rPr>
              <w:rFonts w:ascii="Calibri" w:hAnsi="Calibri" w:cs="Calibri"/>
            </w:rPr>
            <w:fldChar w:fldCharType="begin"/>
          </w:r>
          <w:r w:rsidR="00283BF7" w:rsidRPr="00124D04">
            <w:rPr>
              <w:rStyle w:val="FootnoteReference"/>
              <w:rFonts w:ascii="Calibri" w:hAnsi="Calibri" w:cs="Calibri"/>
            </w:rPr>
            <w:instrText xml:space="preserve"> CITATION Air21 \l 1033 </w:instrText>
          </w:r>
          <w:r w:rsidR="00283BF7" w:rsidRPr="007201B1">
            <w:rPr>
              <w:rFonts w:ascii="Calibri" w:hAnsi="Calibri" w:cs="Calibri"/>
            </w:rPr>
            <w:fldChar w:fldCharType="separate"/>
          </w:r>
          <w:r w:rsidR="005A4707" w:rsidRPr="007201B1">
            <w:rPr>
              <w:rStyle w:val="FootnoteReference"/>
              <w:rFonts w:ascii="Calibri" w:hAnsi="Calibri" w:cs="Calibri"/>
              <w:noProof/>
            </w:rPr>
            <w:t xml:space="preserve"> </w:t>
          </w:r>
          <w:r w:rsidR="005A4707" w:rsidRPr="007201B1">
            <w:rPr>
              <w:rFonts w:ascii="Calibri" w:hAnsi="Calibri" w:cs="Calibri"/>
              <w:noProof/>
            </w:rPr>
            <w:t>(Airforce Technology, 2021)</w:t>
          </w:r>
          <w:r w:rsidR="00283BF7" w:rsidRPr="007201B1">
            <w:rPr>
              <w:rFonts w:ascii="Calibri" w:hAnsi="Calibri" w:cs="Calibri"/>
            </w:rPr>
            <w:fldChar w:fldCharType="end"/>
          </w:r>
        </w:sdtContent>
      </w:sdt>
      <w:r w:rsidR="006F59BA" w:rsidRPr="007201B1">
        <w:rPr>
          <w:rFonts w:ascii="Calibri" w:hAnsi="Calibri" w:cs="Calibri"/>
        </w:rPr>
        <w:t>. Whil</w:t>
      </w:r>
      <w:r w:rsidR="00F542BE">
        <w:rPr>
          <w:rFonts w:ascii="Calibri" w:hAnsi="Calibri" w:cs="Calibri"/>
        </w:rPr>
        <w:t>st</w:t>
      </w:r>
      <w:r w:rsidR="006F59BA" w:rsidRPr="007201B1">
        <w:rPr>
          <w:rFonts w:ascii="Calibri" w:hAnsi="Calibri" w:cs="Calibri"/>
        </w:rPr>
        <w:t xml:space="preserve"> not an entirely </w:t>
      </w:r>
      <w:r w:rsidR="00F542BE">
        <w:rPr>
          <w:rFonts w:ascii="Calibri" w:hAnsi="Calibri" w:cs="Calibri"/>
        </w:rPr>
        <w:t>a</w:t>
      </w:r>
      <w:r w:rsidR="006F59BA" w:rsidRPr="007201B1">
        <w:rPr>
          <w:rFonts w:ascii="Calibri" w:hAnsi="Calibri" w:cs="Calibri"/>
        </w:rPr>
        <w:t xml:space="preserve">utonomous vehicle, the level of autonomy given to the aircraft puts it on the cutting edge of air </w:t>
      </w:r>
      <w:r w:rsidR="00F7579A">
        <w:rPr>
          <w:rFonts w:ascii="Calibri" w:hAnsi="Calibri" w:cs="Calibri"/>
        </w:rPr>
        <w:t>force fighting capabilit</w:t>
      </w:r>
      <w:r w:rsidR="00C04A85">
        <w:rPr>
          <w:rFonts w:ascii="Calibri" w:hAnsi="Calibri" w:cs="Calibri"/>
        </w:rPr>
        <w:t>y.</w:t>
      </w:r>
    </w:p>
    <w:p w14:paraId="19CF2EED" w14:textId="78E39412" w:rsidR="00BA5BBF" w:rsidRPr="007201B1" w:rsidRDefault="00AC0D47" w:rsidP="00780A22">
      <w:pPr>
        <w:pStyle w:val="Heading2"/>
      </w:pPr>
      <w:bookmarkStart w:id="14" w:name="_Toc84933290"/>
      <w:bookmarkStart w:id="15" w:name="_Toc85112620"/>
      <w:r w:rsidRPr="007201B1">
        <w:lastRenderedPageBreak/>
        <w:t>The Autonomous Future</w:t>
      </w:r>
      <w:bookmarkEnd w:id="14"/>
      <w:bookmarkEnd w:id="15"/>
    </w:p>
    <w:p w14:paraId="777591C1" w14:textId="5CD64886" w:rsidR="00010880" w:rsidRPr="007201B1" w:rsidRDefault="00C16886">
      <w:pPr>
        <w:widowControl w:val="0"/>
        <w:autoSpaceDE w:val="0"/>
        <w:autoSpaceDN w:val="0"/>
        <w:adjustRightInd w:val="0"/>
        <w:spacing w:after="200" w:line="276" w:lineRule="auto"/>
        <w:rPr>
          <w:rFonts w:ascii="Calibri" w:hAnsi="Calibri" w:cs="Calibri"/>
        </w:rPr>
      </w:pPr>
      <w:proofErr w:type="gramStart"/>
      <w:r w:rsidRPr="007201B1">
        <w:rPr>
          <w:rFonts w:ascii="Calibri" w:hAnsi="Calibri" w:cs="Calibri"/>
        </w:rPr>
        <w:t xml:space="preserve">Looking to the future, </w:t>
      </w:r>
      <w:r w:rsidR="00184365">
        <w:rPr>
          <w:rFonts w:ascii="Calibri" w:hAnsi="Calibri" w:cs="Calibri"/>
        </w:rPr>
        <w:t>there</w:t>
      </w:r>
      <w:proofErr w:type="gramEnd"/>
      <w:r w:rsidR="00184365">
        <w:rPr>
          <w:rFonts w:ascii="Calibri" w:hAnsi="Calibri" w:cs="Calibri"/>
        </w:rPr>
        <w:t xml:space="preserve"> is a high degree of likely-hood</w:t>
      </w:r>
      <w:r w:rsidRPr="007201B1">
        <w:rPr>
          <w:rFonts w:ascii="Calibri" w:hAnsi="Calibri" w:cs="Calibri"/>
        </w:rPr>
        <w:t xml:space="preserve"> that </w:t>
      </w:r>
      <w:r w:rsidR="00FC7503" w:rsidRPr="007201B1">
        <w:rPr>
          <w:rFonts w:ascii="Calibri" w:hAnsi="Calibri" w:cs="Calibri"/>
        </w:rPr>
        <w:t>driverless</w:t>
      </w:r>
      <w:r w:rsidRPr="007201B1">
        <w:rPr>
          <w:rFonts w:ascii="Calibri" w:hAnsi="Calibri" w:cs="Calibri"/>
        </w:rPr>
        <w:t xml:space="preserve"> (autonomous)</w:t>
      </w:r>
      <w:r w:rsidR="00FC7503" w:rsidRPr="007201B1">
        <w:rPr>
          <w:rFonts w:ascii="Calibri" w:hAnsi="Calibri" w:cs="Calibri"/>
        </w:rPr>
        <w:t xml:space="preserve"> cars </w:t>
      </w:r>
      <w:r w:rsidR="00010880" w:rsidRPr="007201B1">
        <w:rPr>
          <w:rFonts w:ascii="Calibri" w:hAnsi="Calibri" w:cs="Calibri"/>
        </w:rPr>
        <w:t xml:space="preserve">will begin </w:t>
      </w:r>
      <w:r w:rsidR="00C04A85">
        <w:rPr>
          <w:rFonts w:ascii="Calibri" w:hAnsi="Calibri" w:cs="Calibri"/>
        </w:rPr>
        <w:t>to feature more heavily</w:t>
      </w:r>
      <w:r w:rsidR="00010880" w:rsidRPr="007201B1">
        <w:rPr>
          <w:rFonts w:ascii="Calibri" w:hAnsi="Calibri" w:cs="Calibri"/>
        </w:rPr>
        <w:t xml:space="preserve"> on our suburban roads. </w:t>
      </w:r>
      <w:r w:rsidR="00463705">
        <w:rPr>
          <w:rFonts w:ascii="Calibri" w:hAnsi="Calibri" w:cs="Calibri"/>
        </w:rPr>
        <w:t>Furthermore, as</w:t>
      </w:r>
      <w:r w:rsidR="00FC7503" w:rsidRPr="007201B1">
        <w:rPr>
          <w:rFonts w:ascii="Calibri" w:hAnsi="Calibri" w:cs="Calibri"/>
        </w:rPr>
        <w:t xml:space="preserve"> </w:t>
      </w:r>
      <w:r w:rsidR="005A302F">
        <w:rPr>
          <w:rFonts w:ascii="Calibri" w:hAnsi="Calibri" w:cs="Calibri"/>
        </w:rPr>
        <w:t>a</w:t>
      </w:r>
      <w:r w:rsidR="00FC7503" w:rsidRPr="007201B1">
        <w:rPr>
          <w:rFonts w:ascii="Calibri" w:hAnsi="Calibri" w:cs="Calibri"/>
        </w:rPr>
        <w:t xml:space="preserve">rtificial </w:t>
      </w:r>
      <w:r w:rsidR="005A302F">
        <w:rPr>
          <w:rFonts w:ascii="Calibri" w:hAnsi="Calibri" w:cs="Calibri"/>
        </w:rPr>
        <w:t>i</w:t>
      </w:r>
      <w:r w:rsidR="00FC7503" w:rsidRPr="007201B1">
        <w:rPr>
          <w:rFonts w:ascii="Calibri" w:hAnsi="Calibri" w:cs="Calibri"/>
        </w:rPr>
        <w:t>ntelligence</w:t>
      </w:r>
      <w:r w:rsidR="00010880" w:rsidRPr="007201B1">
        <w:rPr>
          <w:rFonts w:ascii="Calibri" w:hAnsi="Calibri" w:cs="Calibri"/>
        </w:rPr>
        <w:t xml:space="preserve"> learns to predict and</w:t>
      </w:r>
      <w:r w:rsidR="00FC7503" w:rsidRPr="007201B1">
        <w:rPr>
          <w:rFonts w:ascii="Calibri" w:hAnsi="Calibri" w:cs="Calibri"/>
        </w:rPr>
        <w:t xml:space="preserve"> control traffic</w:t>
      </w:r>
      <w:r w:rsidR="00010880" w:rsidRPr="007201B1">
        <w:rPr>
          <w:rFonts w:ascii="Calibri" w:hAnsi="Calibri" w:cs="Calibri"/>
        </w:rPr>
        <w:t xml:space="preserve"> conditions (smart freeways, smart traffic lights)</w:t>
      </w:r>
      <w:r w:rsidR="00FC7503" w:rsidRPr="007201B1">
        <w:rPr>
          <w:rFonts w:ascii="Calibri" w:hAnsi="Calibri" w:cs="Calibri"/>
        </w:rPr>
        <w:t xml:space="preserve"> we will have less congestion on roads. </w:t>
      </w:r>
      <w:r w:rsidR="00010880" w:rsidRPr="007201B1">
        <w:rPr>
          <w:rFonts w:ascii="Calibri" w:hAnsi="Calibri" w:cs="Calibri"/>
        </w:rPr>
        <w:t xml:space="preserve">Autonomous cars </w:t>
      </w:r>
      <w:r w:rsidR="00FC7503" w:rsidRPr="007201B1">
        <w:rPr>
          <w:rFonts w:ascii="Calibri" w:hAnsi="Calibri" w:cs="Calibri"/>
        </w:rPr>
        <w:t xml:space="preserve">will </w:t>
      </w:r>
      <w:r w:rsidR="00010880" w:rsidRPr="007201B1">
        <w:rPr>
          <w:rFonts w:ascii="Calibri" w:hAnsi="Calibri" w:cs="Calibri"/>
        </w:rPr>
        <w:t>heavily reduce</w:t>
      </w:r>
      <w:r w:rsidR="00FC7503" w:rsidRPr="007201B1">
        <w:rPr>
          <w:rFonts w:ascii="Calibri" w:hAnsi="Calibri" w:cs="Calibri"/>
        </w:rPr>
        <w:t xml:space="preserve"> the dangers of reckless driving and collision</w:t>
      </w:r>
      <w:r w:rsidR="00010880" w:rsidRPr="007201B1">
        <w:rPr>
          <w:rFonts w:ascii="Calibri" w:hAnsi="Calibri" w:cs="Calibri"/>
        </w:rPr>
        <w:t>s</w:t>
      </w:r>
      <w:r w:rsidR="0069362B">
        <w:rPr>
          <w:rFonts w:ascii="Calibri" w:hAnsi="Calibri" w:cs="Calibri"/>
        </w:rPr>
        <w:t>.</w:t>
      </w:r>
      <w:r w:rsidR="00010880" w:rsidRPr="007201B1">
        <w:rPr>
          <w:rFonts w:ascii="Calibri" w:hAnsi="Calibri" w:cs="Calibri"/>
        </w:rPr>
        <w:t xml:space="preserve"> </w:t>
      </w:r>
      <w:r w:rsidR="0069362B">
        <w:rPr>
          <w:rFonts w:ascii="Calibri" w:hAnsi="Calibri" w:cs="Calibri"/>
        </w:rPr>
        <w:t xml:space="preserve">This </w:t>
      </w:r>
      <w:proofErr w:type="gramStart"/>
      <w:r w:rsidR="0069362B">
        <w:rPr>
          <w:rFonts w:ascii="Calibri" w:hAnsi="Calibri" w:cs="Calibri"/>
        </w:rPr>
        <w:t>in itself opens</w:t>
      </w:r>
      <w:proofErr w:type="gramEnd"/>
      <w:r w:rsidR="0069362B">
        <w:rPr>
          <w:rFonts w:ascii="Calibri" w:hAnsi="Calibri" w:cs="Calibri"/>
        </w:rPr>
        <w:t xml:space="preserve"> </w:t>
      </w:r>
      <w:r w:rsidR="007201B1">
        <w:rPr>
          <w:rFonts w:ascii="Calibri" w:hAnsi="Calibri" w:cs="Calibri"/>
        </w:rPr>
        <w:t>up</w:t>
      </w:r>
      <w:r w:rsidR="007201B1" w:rsidRPr="007201B1">
        <w:rPr>
          <w:rFonts w:ascii="Calibri" w:hAnsi="Calibri" w:cs="Calibri"/>
        </w:rPr>
        <w:t xml:space="preserve"> a</w:t>
      </w:r>
      <w:r w:rsidR="0069362B">
        <w:rPr>
          <w:rFonts w:ascii="Calibri" w:hAnsi="Calibri" w:cs="Calibri"/>
        </w:rPr>
        <w:t xml:space="preserve"> whole range </w:t>
      </w:r>
      <w:r w:rsidR="00010880" w:rsidRPr="007201B1">
        <w:rPr>
          <w:rFonts w:ascii="Calibri" w:hAnsi="Calibri" w:cs="Calibri"/>
        </w:rPr>
        <w:t xml:space="preserve">of </w:t>
      </w:r>
      <w:r w:rsidR="0069362B">
        <w:rPr>
          <w:rFonts w:ascii="Calibri" w:hAnsi="Calibri" w:cs="Calibri"/>
        </w:rPr>
        <w:t>discussion on artificial intelligence e</w:t>
      </w:r>
      <w:r w:rsidR="00010880" w:rsidRPr="007201B1">
        <w:rPr>
          <w:rFonts w:ascii="Calibri" w:hAnsi="Calibri" w:cs="Calibri"/>
        </w:rPr>
        <w:t>thics and morality</w:t>
      </w:r>
      <w:r w:rsidR="008064BD">
        <w:rPr>
          <w:rFonts w:ascii="Calibri" w:hAnsi="Calibri" w:cs="Calibri"/>
        </w:rPr>
        <w:t>.</w:t>
      </w:r>
    </w:p>
    <w:p w14:paraId="3C4800C1" w14:textId="6A17F3EE" w:rsidR="00BA5BBF" w:rsidRPr="007201B1" w:rsidRDefault="00010880">
      <w:pPr>
        <w:widowControl w:val="0"/>
        <w:autoSpaceDE w:val="0"/>
        <w:autoSpaceDN w:val="0"/>
        <w:adjustRightInd w:val="0"/>
        <w:spacing w:after="200" w:line="276" w:lineRule="auto"/>
        <w:rPr>
          <w:rFonts w:ascii="Calibri" w:hAnsi="Calibri" w:cs="Calibri"/>
        </w:rPr>
      </w:pPr>
      <w:r w:rsidRPr="007201B1">
        <w:rPr>
          <w:rFonts w:ascii="Calibri" w:hAnsi="Calibri" w:cs="Calibri"/>
        </w:rPr>
        <w:t xml:space="preserve">The amount of people employed in the transport, logistics and driving industries will be severely impacted. As we see more and more autonomous vehicles on the roads, we will also unfortunately see </w:t>
      </w:r>
      <w:proofErr w:type="gramStart"/>
      <w:r w:rsidRPr="007201B1">
        <w:rPr>
          <w:rFonts w:ascii="Calibri" w:hAnsi="Calibri" w:cs="Calibri"/>
        </w:rPr>
        <w:t>a number of</w:t>
      </w:r>
      <w:proofErr w:type="gramEnd"/>
      <w:r w:rsidRPr="007201B1">
        <w:rPr>
          <w:rFonts w:ascii="Calibri" w:hAnsi="Calibri" w:cs="Calibri"/>
        </w:rPr>
        <w:t xml:space="preserve"> people lose their jobs. The demand for in-person</w:t>
      </w:r>
      <w:r w:rsidR="00FC7503" w:rsidRPr="007201B1">
        <w:rPr>
          <w:rFonts w:ascii="Calibri" w:hAnsi="Calibri" w:cs="Calibri"/>
        </w:rPr>
        <w:t xml:space="preserve"> taxi</w:t>
      </w:r>
      <w:r w:rsidRPr="007201B1">
        <w:rPr>
          <w:rFonts w:ascii="Calibri" w:hAnsi="Calibri" w:cs="Calibri"/>
        </w:rPr>
        <w:t xml:space="preserve"> drivers, </w:t>
      </w:r>
      <w:r w:rsidR="00FC7503" w:rsidRPr="007201B1">
        <w:rPr>
          <w:rFonts w:ascii="Calibri" w:hAnsi="Calibri" w:cs="Calibri"/>
        </w:rPr>
        <w:t>bus drivers, train operators</w:t>
      </w:r>
      <w:r w:rsidRPr="007201B1">
        <w:rPr>
          <w:rFonts w:ascii="Calibri" w:hAnsi="Calibri" w:cs="Calibri"/>
        </w:rPr>
        <w:t>, truck drivers</w:t>
      </w:r>
      <w:r w:rsidR="00FC7503" w:rsidRPr="007201B1">
        <w:rPr>
          <w:rFonts w:ascii="Calibri" w:hAnsi="Calibri" w:cs="Calibri"/>
        </w:rPr>
        <w:t xml:space="preserve"> and </w:t>
      </w:r>
      <w:r w:rsidRPr="007201B1">
        <w:rPr>
          <w:rFonts w:ascii="Calibri" w:hAnsi="Calibri" w:cs="Calibri"/>
        </w:rPr>
        <w:t xml:space="preserve">traffic controllers will be reduced heavily. This may also have a flow on effect to </w:t>
      </w:r>
      <w:r w:rsidR="008064BD">
        <w:rPr>
          <w:rFonts w:ascii="Calibri" w:hAnsi="Calibri" w:cs="Calibri"/>
        </w:rPr>
        <w:t>p</w:t>
      </w:r>
      <w:r w:rsidRPr="007201B1">
        <w:rPr>
          <w:rFonts w:ascii="Calibri" w:hAnsi="Calibri" w:cs="Calibri"/>
        </w:rPr>
        <w:t xml:space="preserve">olicing, with </w:t>
      </w:r>
      <w:r w:rsidR="008064BD">
        <w:rPr>
          <w:rFonts w:ascii="Calibri" w:hAnsi="Calibri" w:cs="Calibri"/>
        </w:rPr>
        <w:t>h</w:t>
      </w:r>
      <w:r w:rsidRPr="007201B1">
        <w:rPr>
          <w:rFonts w:ascii="Calibri" w:hAnsi="Calibri" w:cs="Calibri"/>
        </w:rPr>
        <w:t xml:space="preserve">umans no longer causing the same amount of road accidents as </w:t>
      </w:r>
      <w:r w:rsidR="008064BD">
        <w:rPr>
          <w:rFonts w:ascii="Calibri" w:hAnsi="Calibri" w:cs="Calibri"/>
        </w:rPr>
        <w:t>a</w:t>
      </w:r>
      <w:r w:rsidRPr="007201B1">
        <w:rPr>
          <w:rFonts w:ascii="Calibri" w:hAnsi="Calibri" w:cs="Calibri"/>
        </w:rPr>
        <w:t>utonomous vehicles</w:t>
      </w:r>
      <w:r w:rsidR="000F21DD">
        <w:rPr>
          <w:rFonts w:ascii="Calibri" w:hAnsi="Calibri" w:cs="Calibri"/>
        </w:rPr>
        <w:t>. T</w:t>
      </w:r>
      <w:r w:rsidRPr="007201B1">
        <w:rPr>
          <w:rFonts w:ascii="Calibri" w:hAnsi="Calibri" w:cs="Calibri"/>
        </w:rPr>
        <w:t>his</w:t>
      </w:r>
      <w:r w:rsidR="000F21DD">
        <w:rPr>
          <w:rFonts w:ascii="Calibri" w:hAnsi="Calibri" w:cs="Calibri"/>
        </w:rPr>
        <w:t xml:space="preserve"> could</w:t>
      </w:r>
      <w:r w:rsidRPr="007201B1">
        <w:rPr>
          <w:rFonts w:ascii="Calibri" w:hAnsi="Calibri" w:cs="Calibri"/>
        </w:rPr>
        <w:t xml:space="preserve"> then</w:t>
      </w:r>
      <w:r w:rsidR="000F21DD">
        <w:rPr>
          <w:rFonts w:ascii="Calibri" w:hAnsi="Calibri" w:cs="Calibri"/>
        </w:rPr>
        <w:t xml:space="preserve"> have</w:t>
      </w:r>
      <w:r w:rsidRPr="007201B1">
        <w:rPr>
          <w:rFonts w:ascii="Calibri" w:hAnsi="Calibri" w:cs="Calibri"/>
        </w:rPr>
        <w:t xml:space="preserve"> flow on</w:t>
      </w:r>
      <w:r w:rsidR="000F21DD">
        <w:rPr>
          <w:rFonts w:ascii="Calibri" w:hAnsi="Calibri" w:cs="Calibri"/>
        </w:rPr>
        <w:t xml:space="preserve"> effects,</w:t>
      </w:r>
      <w:r w:rsidRPr="007201B1">
        <w:rPr>
          <w:rFonts w:ascii="Calibri" w:hAnsi="Calibri" w:cs="Calibri"/>
        </w:rPr>
        <w:t xml:space="preserve"> </w:t>
      </w:r>
      <w:r w:rsidR="000F21DD">
        <w:rPr>
          <w:rFonts w:ascii="Calibri" w:hAnsi="Calibri" w:cs="Calibri"/>
        </w:rPr>
        <w:t>i</w:t>
      </w:r>
      <w:r w:rsidRPr="007201B1">
        <w:rPr>
          <w:rFonts w:ascii="Calibri" w:hAnsi="Calibri" w:cs="Calibri"/>
        </w:rPr>
        <w:t>mpact</w:t>
      </w:r>
      <w:r w:rsidR="000F21DD">
        <w:rPr>
          <w:rFonts w:ascii="Calibri" w:hAnsi="Calibri" w:cs="Calibri"/>
        </w:rPr>
        <w:t xml:space="preserve">ing </w:t>
      </w:r>
      <w:r w:rsidRPr="007201B1">
        <w:rPr>
          <w:rFonts w:ascii="Calibri" w:hAnsi="Calibri" w:cs="Calibri"/>
        </w:rPr>
        <w:t>revenue b</w:t>
      </w:r>
      <w:r w:rsidR="000F21DD">
        <w:rPr>
          <w:rFonts w:ascii="Calibri" w:hAnsi="Calibri" w:cs="Calibri"/>
        </w:rPr>
        <w:t>r</w:t>
      </w:r>
      <w:r w:rsidRPr="007201B1">
        <w:rPr>
          <w:rFonts w:ascii="Calibri" w:hAnsi="Calibri" w:cs="Calibri"/>
        </w:rPr>
        <w:t xml:space="preserve">ought </w:t>
      </w:r>
      <w:r w:rsidR="000F21DD">
        <w:rPr>
          <w:rFonts w:ascii="Calibri" w:hAnsi="Calibri" w:cs="Calibri"/>
        </w:rPr>
        <w:t>in by</w:t>
      </w:r>
      <w:r w:rsidRPr="007201B1">
        <w:rPr>
          <w:rFonts w:ascii="Calibri" w:hAnsi="Calibri" w:cs="Calibri"/>
        </w:rPr>
        <w:t xml:space="preserve"> town or city through traffic fines and infringements</w:t>
      </w:r>
      <w:r w:rsidR="000F21DD">
        <w:rPr>
          <w:rFonts w:ascii="Calibri" w:hAnsi="Calibri" w:cs="Calibri"/>
        </w:rPr>
        <w:t>.</w:t>
      </w:r>
    </w:p>
    <w:p w14:paraId="3151D0F8" w14:textId="6C4C86CD" w:rsidR="00BA5BBF" w:rsidRPr="007201B1" w:rsidRDefault="00B23C4A">
      <w:pPr>
        <w:widowControl w:val="0"/>
        <w:autoSpaceDE w:val="0"/>
        <w:autoSpaceDN w:val="0"/>
        <w:adjustRightInd w:val="0"/>
        <w:spacing w:after="200" w:line="276" w:lineRule="auto"/>
        <w:rPr>
          <w:rFonts w:ascii="Calibri" w:hAnsi="Calibri" w:cs="Calibri"/>
        </w:rPr>
      </w:pPr>
      <w:r>
        <w:rPr>
          <w:rFonts w:ascii="Calibri" w:hAnsi="Calibri" w:cs="Calibri"/>
        </w:rPr>
        <w:t>Military</w:t>
      </w:r>
      <w:r w:rsidR="00FC7503" w:rsidRPr="007201B1">
        <w:rPr>
          <w:rFonts w:ascii="Calibri" w:hAnsi="Calibri" w:cs="Calibri"/>
        </w:rPr>
        <w:t xml:space="preserve"> personnel may</w:t>
      </w:r>
      <w:r w:rsidR="00010880" w:rsidRPr="007201B1">
        <w:rPr>
          <w:rFonts w:ascii="Calibri" w:hAnsi="Calibri" w:cs="Calibri"/>
        </w:rPr>
        <w:t xml:space="preserve"> also</w:t>
      </w:r>
      <w:r w:rsidR="00FC7503" w:rsidRPr="007201B1">
        <w:rPr>
          <w:rFonts w:ascii="Calibri" w:hAnsi="Calibri" w:cs="Calibri"/>
        </w:rPr>
        <w:t xml:space="preserve"> be replaced with military drones and robots. Since machines have significantly more resistance against fatigue and energy drain, </w:t>
      </w:r>
      <w:r w:rsidR="00010880" w:rsidRPr="007201B1">
        <w:rPr>
          <w:rFonts w:ascii="Calibri" w:hAnsi="Calibri" w:cs="Calibri"/>
        </w:rPr>
        <w:t>this will pull human soldiers away from the front lines, reducing casualties and allowing the human element to focus on tactics and logistics</w:t>
      </w:r>
      <w:r w:rsidR="00FC7503" w:rsidRPr="007201B1">
        <w:rPr>
          <w:rFonts w:ascii="Calibri" w:hAnsi="Calibri" w:cs="Calibri"/>
        </w:rPr>
        <w:t xml:space="preserve">. Naval vessels can be enhanced with undersea drones, fighter </w:t>
      </w:r>
      <w:r w:rsidR="00780A22" w:rsidRPr="007201B1">
        <w:rPr>
          <w:rFonts w:ascii="Calibri" w:hAnsi="Calibri" w:cs="Calibri"/>
        </w:rPr>
        <w:t>airplanes</w:t>
      </w:r>
      <w:r w:rsidR="00FC7503" w:rsidRPr="007201B1">
        <w:rPr>
          <w:rFonts w:ascii="Calibri" w:hAnsi="Calibri" w:cs="Calibri"/>
        </w:rPr>
        <w:t xml:space="preserve"> will be assisted with unmanned aerial drones controlled by both the human pilot and artificial intelligence augmented auto-pilot. Law-enforcement organisations can also benefit from aerial drones that will increase their surveillance capability</w:t>
      </w:r>
      <w:r w:rsidR="00780A22" w:rsidRPr="007201B1">
        <w:rPr>
          <w:rFonts w:ascii="Calibri" w:hAnsi="Calibri" w:cs="Calibri"/>
        </w:rPr>
        <w:t xml:space="preserve">. </w:t>
      </w:r>
      <w:r w:rsidR="00FC7503" w:rsidRPr="007201B1">
        <w:rPr>
          <w:rFonts w:ascii="Calibri" w:hAnsi="Calibri" w:cs="Calibri"/>
        </w:rPr>
        <w:t>Enhanced operational capabilities of the military and police will make</w:t>
      </w:r>
      <w:r w:rsidR="00780A22" w:rsidRPr="007201B1">
        <w:rPr>
          <w:rFonts w:ascii="Calibri" w:hAnsi="Calibri" w:cs="Calibri"/>
        </w:rPr>
        <w:t xml:space="preserve"> </w:t>
      </w:r>
      <w:r w:rsidR="00FC7503" w:rsidRPr="007201B1">
        <w:rPr>
          <w:rFonts w:ascii="Calibri" w:hAnsi="Calibri" w:cs="Calibri"/>
        </w:rPr>
        <w:t>civilian lives</w:t>
      </w:r>
      <w:r w:rsidR="00FB612D">
        <w:rPr>
          <w:rFonts w:ascii="Calibri" w:hAnsi="Calibri" w:cs="Calibri"/>
        </w:rPr>
        <w:t>’</w:t>
      </w:r>
      <w:r w:rsidR="00FC7503" w:rsidRPr="007201B1">
        <w:rPr>
          <w:rFonts w:ascii="Calibri" w:hAnsi="Calibri" w:cs="Calibri"/>
        </w:rPr>
        <w:t xml:space="preserve"> safer</w:t>
      </w:r>
      <w:r w:rsidR="00780A22" w:rsidRPr="007201B1">
        <w:rPr>
          <w:rFonts w:ascii="Calibri" w:hAnsi="Calibri" w:cs="Calibri"/>
        </w:rPr>
        <w:t>, as the police are able to better focus on more “impactful” crimes and offences outside of traffic infringements.</w:t>
      </w:r>
    </w:p>
    <w:p w14:paraId="2ACA804E" w14:textId="78E1F259" w:rsidR="00BA5BBF" w:rsidRPr="007201B1" w:rsidRDefault="00FC7503">
      <w:pPr>
        <w:widowControl w:val="0"/>
        <w:autoSpaceDE w:val="0"/>
        <w:autoSpaceDN w:val="0"/>
        <w:adjustRightInd w:val="0"/>
        <w:spacing w:after="200" w:line="276" w:lineRule="auto"/>
        <w:rPr>
          <w:rFonts w:ascii="Calibri" w:hAnsi="Calibri" w:cs="Calibri"/>
        </w:rPr>
      </w:pPr>
      <w:r w:rsidRPr="007201B1">
        <w:rPr>
          <w:rFonts w:ascii="Calibri" w:hAnsi="Calibri" w:cs="Calibri"/>
        </w:rPr>
        <w:t xml:space="preserve">In the manufacturing industry, autonomous vehicles will significantly increase productivity, quantity and quality. Manual </w:t>
      </w:r>
      <w:r w:rsidR="00954E06" w:rsidRPr="000F64EE">
        <w:rPr>
          <w:rFonts w:ascii="Calibri" w:hAnsi="Calibri" w:cs="Calibri"/>
        </w:rPr>
        <w:t>labour</w:t>
      </w:r>
      <w:r w:rsidRPr="007201B1">
        <w:rPr>
          <w:rFonts w:ascii="Calibri" w:hAnsi="Calibri" w:cs="Calibri"/>
        </w:rPr>
        <w:t xml:space="preserve"> will be replaced with automated production robots, assembly lines will be controlled and maintained with autonomous control devices. Packaging services will be provided by automated mechanical gadgets, stocking services will be provided by autonomous forklifts and other shifting mechanisms. These innovations will most likely reduce the need for human </w:t>
      </w:r>
      <w:r w:rsidR="00954E06" w:rsidRPr="000F64EE">
        <w:rPr>
          <w:rFonts w:ascii="Calibri" w:hAnsi="Calibri" w:cs="Calibri"/>
        </w:rPr>
        <w:t>labour</w:t>
      </w:r>
      <w:r w:rsidRPr="007201B1">
        <w:rPr>
          <w:rFonts w:ascii="Calibri" w:hAnsi="Calibri" w:cs="Calibri"/>
        </w:rPr>
        <w:t xml:space="preserve">. Many companies will decrease the number </w:t>
      </w:r>
      <w:r w:rsidR="00780A22" w:rsidRPr="007201B1">
        <w:rPr>
          <w:rFonts w:ascii="Calibri" w:hAnsi="Calibri" w:cs="Calibri"/>
        </w:rPr>
        <w:t>their number of employees</w:t>
      </w:r>
      <w:r w:rsidRPr="007201B1">
        <w:rPr>
          <w:rFonts w:ascii="Calibri" w:hAnsi="Calibri" w:cs="Calibri"/>
        </w:rPr>
        <w:t xml:space="preserve"> to cover </w:t>
      </w:r>
      <w:r w:rsidR="00780A22" w:rsidRPr="007201B1">
        <w:rPr>
          <w:rFonts w:ascii="Calibri" w:hAnsi="Calibri" w:cs="Calibri"/>
        </w:rPr>
        <w:t>new expenditures</w:t>
      </w:r>
      <w:r w:rsidRPr="007201B1">
        <w:rPr>
          <w:rFonts w:ascii="Calibri" w:hAnsi="Calibri" w:cs="Calibri"/>
        </w:rPr>
        <w:t xml:space="preserve"> like the</w:t>
      </w:r>
      <w:r w:rsidR="00780A22" w:rsidRPr="007201B1">
        <w:rPr>
          <w:rFonts w:ascii="Calibri" w:hAnsi="Calibri" w:cs="Calibri"/>
        </w:rPr>
        <w:t xml:space="preserve"> purchase and</w:t>
      </w:r>
      <w:r w:rsidRPr="007201B1">
        <w:rPr>
          <w:rFonts w:ascii="Calibri" w:hAnsi="Calibri" w:cs="Calibri"/>
        </w:rPr>
        <w:t xml:space="preserve"> maintenance of auto</w:t>
      </w:r>
      <w:r w:rsidR="00780A22" w:rsidRPr="007201B1">
        <w:rPr>
          <w:rFonts w:ascii="Calibri" w:hAnsi="Calibri" w:cs="Calibri"/>
        </w:rPr>
        <w:t>nomous</w:t>
      </w:r>
      <w:r w:rsidRPr="007201B1">
        <w:rPr>
          <w:rFonts w:ascii="Calibri" w:hAnsi="Calibri" w:cs="Calibri"/>
        </w:rPr>
        <w:t xml:space="preserve"> machines. Although we will have more abundant</w:t>
      </w:r>
      <w:r w:rsidR="00780A22" w:rsidRPr="007201B1">
        <w:rPr>
          <w:rFonts w:ascii="Calibri" w:hAnsi="Calibri" w:cs="Calibri"/>
        </w:rPr>
        <w:t xml:space="preserve">, more </w:t>
      </w:r>
      <w:r w:rsidR="007201B1" w:rsidRPr="007201B1">
        <w:rPr>
          <w:rFonts w:ascii="Calibri" w:hAnsi="Calibri" w:cs="Calibri"/>
        </w:rPr>
        <w:t>affordable,</w:t>
      </w:r>
      <w:r w:rsidRPr="007201B1">
        <w:rPr>
          <w:rFonts w:ascii="Calibri" w:hAnsi="Calibri" w:cs="Calibri"/>
        </w:rPr>
        <w:t xml:space="preserve"> and higher quality products, we </w:t>
      </w:r>
      <w:r w:rsidR="00780A22" w:rsidRPr="007201B1">
        <w:rPr>
          <w:rFonts w:ascii="Calibri" w:hAnsi="Calibri" w:cs="Calibri"/>
        </w:rPr>
        <w:t>will also see</w:t>
      </w:r>
      <w:r w:rsidRPr="007201B1">
        <w:rPr>
          <w:rFonts w:ascii="Calibri" w:hAnsi="Calibri" w:cs="Calibri"/>
        </w:rPr>
        <w:t xml:space="preserve"> the unemployment rates of</w:t>
      </w:r>
      <w:r w:rsidR="00780A22" w:rsidRPr="007201B1">
        <w:rPr>
          <w:rFonts w:ascii="Calibri" w:hAnsi="Calibri" w:cs="Calibri"/>
        </w:rPr>
        <w:t xml:space="preserve"> people employed </w:t>
      </w:r>
      <w:r w:rsidR="00283BF7" w:rsidRPr="007201B1">
        <w:rPr>
          <w:rFonts w:ascii="Calibri" w:hAnsi="Calibri" w:cs="Calibri"/>
        </w:rPr>
        <w:t>in manufacturing</w:t>
      </w:r>
      <w:r w:rsidRPr="007201B1">
        <w:rPr>
          <w:rFonts w:ascii="Calibri" w:hAnsi="Calibri" w:cs="Calibri"/>
        </w:rPr>
        <w:t xml:space="preserve"> reach levels </w:t>
      </w:r>
      <w:proofErr w:type="gramStart"/>
      <w:r w:rsidRPr="007201B1">
        <w:rPr>
          <w:rFonts w:ascii="Calibri" w:hAnsi="Calibri" w:cs="Calibri"/>
        </w:rPr>
        <w:t>similar to</w:t>
      </w:r>
      <w:proofErr w:type="gramEnd"/>
      <w:r w:rsidR="00780A22" w:rsidRPr="007201B1">
        <w:rPr>
          <w:rFonts w:ascii="Calibri" w:hAnsi="Calibri" w:cs="Calibri"/>
        </w:rPr>
        <w:t xml:space="preserve"> the</w:t>
      </w:r>
      <w:r w:rsidRPr="007201B1">
        <w:rPr>
          <w:rFonts w:ascii="Calibri" w:hAnsi="Calibri" w:cs="Calibri"/>
        </w:rPr>
        <w:t xml:space="preserve"> years after the Industrial Revolution.</w:t>
      </w:r>
    </w:p>
    <w:p w14:paraId="46B9C66B" w14:textId="77777777" w:rsidR="00AC0D47" w:rsidRPr="007201B1" w:rsidRDefault="00AC0D47">
      <w:pPr>
        <w:widowControl w:val="0"/>
        <w:autoSpaceDE w:val="0"/>
        <w:autoSpaceDN w:val="0"/>
        <w:adjustRightInd w:val="0"/>
        <w:spacing w:after="200" w:line="276" w:lineRule="auto"/>
        <w:rPr>
          <w:rFonts w:ascii="Calibri" w:hAnsi="Calibri" w:cs="Calibri"/>
        </w:rPr>
      </w:pPr>
    </w:p>
    <w:p w14:paraId="35A8EB61" w14:textId="6C9ACF25" w:rsidR="00BA5BBF" w:rsidRPr="007201B1" w:rsidRDefault="00AC0D47" w:rsidP="00780A22">
      <w:pPr>
        <w:pStyle w:val="Heading2"/>
      </w:pPr>
      <w:bookmarkStart w:id="16" w:name="_Toc84933093"/>
      <w:bookmarkStart w:id="17" w:name="_Toc84933291"/>
      <w:bookmarkStart w:id="18" w:name="_Toc85112621"/>
      <w:r w:rsidRPr="007201B1">
        <w:t xml:space="preserve">Our </w:t>
      </w:r>
      <w:r w:rsidR="00FC7503" w:rsidRPr="007201B1">
        <w:t xml:space="preserve">Autonomous </w:t>
      </w:r>
      <w:r w:rsidRPr="007201B1">
        <w:t>l</w:t>
      </w:r>
      <w:r w:rsidR="00FC7503" w:rsidRPr="007201B1">
        <w:t>ives</w:t>
      </w:r>
      <w:bookmarkEnd w:id="16"/>
      <w:bookmarkEnd w:id="17"/>
      <w:bookmarkEnd w:id="18"/>
    </w:p>
    <w:p w14:paraId="2C5AC72D" w14:textId="5C858C7C" w:rsidR="00BA5BBF" w:rsidRPr="007201B1" w:rsidRDefault="00FC7503">
      <w:pPr>
        <w:widowControl w:val="0"/>
        <w:autoSpaceDE w:val="0"/>
        <w:autoSpaceDN w:val="0"/>
        <w:adjustRightInd w:val="0"/>
        <w:spacing w:after="200" w:line="276" w:lineRule="auto"/>
        <w:rPr>
          <w:rFonts w:ascii="Calibri" w:hAnsi="Calibri" w:cs="Calibri"/>
        </w:rPr>
      </w:pPr>
      <w:r w:rsidRPr="007201B1">
        <w:rPr>
          <w:rFonts w:ascii="Calibri" w:hAnsi="Calibri" w:cs="Calibri"/>
        </w:rPr>
        <w:t xml:space="preserve">When cars become fully autonomous, </w:t>
      </w:r>
      <w:r w:rsidR="00780A22" w:rsidRPr="007201B1">
        <w:rPr>
          <w:rFonts w:ascii="Calibri" w:hAnsi="Calibri" w:cs="Calibri"/>
        </w:rPr>
        <w:t>humans will be able to use the commute times</w:t>
      </w:r>
      <w:r w:rsidRPr="007201B1">
        <w:rPr>
          <w:rFonts w:ascii="Calibri" w:hAnsi="Calibri" w:cs="Calibri"/>
        </w:rPr>
        <w:t xml:space="preserve"> </w:t>
      </w:r>
      <w:r w:rsidR="00780A22" w:rsidRPr="007201B1">
        <w:rPr>
          <w:rFonts w:ascii="Calibri" w:hAnsi="Calibri" w:cs="Calibri"/>
        </w:rPr>
        <w:t xml:space="preserve">for other activities. Imagine being able to get work done while commuting or </w:t>
      </w:r>
      <w:r w:rsidRPr="007201B1">
        <w:rPr>
          <w:rFonts w:ascii="Calibri" w:hAnsi="Calibri" w:cs="Calibri"/>
        </w:rPr>
        <w:t>attending video conferences</w:t>
      </w:r>
      <w:r w:rsidR="00780A22" w:rsidRPr="007201B1">
        <w:rPr>
          <w:rFonts w:ascii="Calibri" w:hAnsi="Calibri" w:cs="Calibri"/>
        </w:rPr>
        <w:t xml:space="preserve"> or watching a mov</w:t>
      </w:r>
      <w:r w:rsidR="00283BF7" w:rsidRPr="007201B1">
        <w:rPr>
          <w:rFonts w:ascii="Calibri" w:hAnsi="Calibri" w:cs="Calibri"/>
        </w:rPr>
        <w:t>i</w:t>
      </w:r>
      <w:r w:rsidR="00780A22" w:rsidRPr="007201B1">
        <w:rPr>
          <w:rFonts w:ascii="Calibri" w:hAnsi="Calibri" w:cs="Calibri"/>
        </w:rPr>
        <w:t>e, all while your car drives you to your destination</w:t>
      </w:r>
      <w:r w:rsidRPr="007201B1">
        <w:rPr>
          <w:rFonts w:ascii="Calibri" w:hAnsi="Calibri" w:cs="Calibri"/>
        </w:rPr>
        <w:t>. After a</w:t>
      </w:r>
      <w:r w:rsidR="00780A22" w:rsidRPr="007201B1">
        <w:rPr>
          <w:rFonts w:ascii="Calibri" w:hAnsi="Calibri" w:cs="Calibri"/>
        </w:rPr>
        <w:t xml:space="preserve">n evening on the town or at a party, </w:t>
      </w:r>
      <w:r w:rsidRPr="007201B1">
        <w:rPr>
          <w:rFonts w:ascii="Calibri" w:hAnsi="Calibri" w:cs="Calibri"/>
        </w:rPr>
        <w:t>our cars will</w:t>
      </w:r>
      <w:r w:rsidR="00780A22" w:rsidRPr="007201B1">
        <w:rPr>
          <w:rFonts w:ascii="Calibri" w:hAnsi="Calibri" w:cs="Calibri"/>
        </w:rPr>
        <w:t xml:space="preserve"> be able to</w:t>
      </w:r>
      <w:r w:rsidRPr="007201B1">
        <w:rPr>
          <w:rFonts w:ascii="Calibri" w:hAnsi="Calibri" w:cs="Calibri"/>
        </w:rPr>
        <w:t xml:space="preserve"> pick us up and take us home. When we take a </w:t>
      </w:r>
      <w:r w:rsidR="007201B1" w:rsidRPr="007201B1">
        <w:rPr>
          <w:rFonts w:ascii="Calibri" w:hAnsi="Calibri" w:cs="Calibri"/>
        </w:rPr>
        <w:t>taxi,</w:t>
      </w:r>
      <w:r w:rsidRPr="007201B1">
        <w:rPr>
          <w:rFonts w:ascii="Calibri" w:hAnsi="Calibri" w:cs="Calibri"/>
        </w:rPr>
        <w:t xml:space="preserve"> we will not have to instruct the driver what route to take</w:t>
      </w:r>
      <w:r w:rsidR="00780A22" w:rsidRPr="007201B1">
        <w:rPr>
          <w:rFonts w:ascii="Calibri" w:hAnsi="Calibri" w:cs="Calibri"/>
        </w:rPr>
        <w:t xml:space="preserve">, we will simply be able to provide our address and the </w:t>
      </w:r>
      <w:r w:rsidR="007214BA">
        <w:rPr>
          <w:rFonts w:ascii="Calibri" w:hAnsi="Calibri" w:cs="Calibri"/>
        </w:rPr>
        <w:t xml:space="preserve">artificial </w:t>
      </w:r>
      <w:r w:rsidR="007214BA">
        <w:rPr>
          <w:rFonts w:ascii="Calibri" w:hAnsi="Calibri" w:cs="Calibri"/>
        </w:rPr>
        <w:lastRenderedPageBreak/>
        <w:t xml:space="preserve">intelligence </w:t>
      </w:r>
      <w:r w:rsidR="00780A22" w:rsidRPr="007201B1">
        <w:rPr>
          <w:rFonts w:ascii="Calibri" w:hAnsi="Calibri" w:cs="Calibri"/>
        </w:rPr>
        <w:t xml:space="preserve">and </w:t>
      </w:r>
      <w:r w:rsidR="0074193A">
        <w:rPr>
          <w:rFonts w:ascii="Calibri" w:hAnsi="Calibri" w:cs="Calibri"/>
        </w:rPr>
        <w:t>a</w:t>
      </w:r>
      <w:r w:rsidR="00780A22" w:rsidRPr="007201B1">
        <w:rPr>
          <w:rFonts w:ascii="Calibri" w:hAnsi="Calibri" w:cs="Calibri"/>
        </w:rPr>
        <w:t>utonomous driving system will do the rest.</w:t>
      </w:r>
      <w:r w:rsidRPr="007201B1">
        <w:rPr>
          <w:rFonts w:ascii="Calibri" w:hAnsi="Calibri" w:cs="Calibri"/>
        </w:rPr>
        <w:t xml:space="preserve"> Busses and other public transports will be able to operate</w:t>
      </w:r>
      <w:r w:rsidR="00780A22" w:rsidRPr="007201B1">
        <w:rPr>
          <w:rFonts w:ascii="Calibri" w:hAnsi="Calibri" w:cs="Calibri"/>
        </w:rPr>
        <w:t xml:space="preserve"> 24</w:t>
      </w:r>
      <w:r w:rsidR="0074193A">
        <w:rPr>
          <w:rFonts w:ascii="Calibri" w:hAnsi="Calibri" w:cs="Calibri"/>
        </w:rPr>
        <w:t>/</w:t>
      </w:r>
      <w:r w:rsidR="00780A22" w:rsidRPr="007201B1">
        <w:rPr>
          <w:rFonts w:ascii="Calibri" w:hAnsi="Calibri" w:cs="Calibri"/>
        </w:rPr>
        <w:t xml:space="preserve">7 as they will no longer need to rely on </w:t>
      </w:r>
      <w:r w:rsidR="0074193A">
        <w:rPr>
          <w:rFonts w:ascii="Calibri" w:hAnsi="Calibri" w:cs="Calibri"/>
        </w:rPr>
        <w:t>h</w:t>
      </w:r>
      <w:r w:rsidR="00780A22" w:rsidRPr="007201B1">
        <w:rPr>
          <w:rFonts w:ascii="Calibri" w:hAnsi="Calibri" w:cs="Calibri"/>
        </w:rPr>
        <w:t>uman drivers being available, the cost to operate these services may also be reduced</w:t>
      </w:r>
      <w:r w:rsidRPr="007201B1">
        <w:rPr>
          <w:rFonts w:ascii="Calibri" w:hAnsi="Calibri" w:cs="Calibri"/>
        </w:rPr>
        <w:t xml:space="preserve">. Elderly people will feel safer while being in a car as the advanced sensors and artificial intelligence of the car will have sharper reflexes and quicker decisions. When our family members, relatives or friends borrow our cars we will not worry about how they will bring them back. </w:t>
      </w:r>
    </w:p>
    <w:p w14:paraId="3197C225" w14:textId="6112267C" w:rsidR="00BA5BBF" w:rsidRPr="007201B1" w:rsidRDefault="00FC7503">
      <w:pPr>
        <w:widowControl w:val="0"/>
        <w:autoSpaceDE w:val="0"/>
        <w:autoSpaceDN w:val="0"/>
        <w:adjustRightInd w:val="0"/>
        <w:spacing w:after="200" w:line="276" w:lineRule="auto"/>
        <w:rPr>
          <w:rFonts w:ascii="Calibri" w:hAnsi="Calibri" w:cs="Calibri"/>
        </w:rPr>
      </w:pPr>
      <w:r w:rsidRPr="007201B1">
        <w:rPr>
          <w:rFonts w:ascii="Calibri" w:hAnsi="Calibri" w:cs="Calibri"/>
        </w:rPr>
        <w:t xml:space="preserve">Travelling in airlines, railways or maritime routes will become much safer due to transportation being augmented with artificial intelligence, neural nodes and learning machines. People with travelling phobias will feel safer and more secure when they take public or private transports. Obtaining a drivers' </w:t>
      </w:r>
      <w:r w:rsidR="00780A22" w:rsidRPr="007201B1">
        <w:rPr>
          <w:rFonts w:ascii="Calibri" w:hAnsi="Calibri" w:cs="Calibri"/>
        </w:rPr>
        <w:t>license</w:t>
      </w:r>
      <w:r w:rsidRPr="007201B1">
        <w:rPr>
          <w:rFonts w:ascii="Calibri" w:hAnsi="Calibri" w:cs="Calibri"/>
        </w:rPr>
        <w:t xml:space="preserve"> will be</w:t>
      </w:r>
      <w:r w:rsidR="00780A22" w:rsidRPr="007201B1">
        <w:rPr>
          <w:rFonts w:ascii="Calibri" w:hAnsi="Calibri" w:cs="Calibri"/>
        </w:rPr>
        <w:t>come</w:t>
      </w:r>
      <w:r w:rsidRPr="007201B1">
        <w:rPr>
          <w:rFonts w:ascii="Calibri" w:hAnsi="Calibri" w:cs="Calibri"/>
        </w:rPr>
        <w:t xml:space="preserve"> easier</w:t>
      </w:r>
      <w:r w:rsidR="00780A22" w:rsidRPr="007201B1">
        <w:rPr>
          <w:rFonts w:ascii="Calibri" w:hAnsi="Calibri" w:cs="Calibri"/>
        </w:rPr>
        <w:t xml:space="preserve"> (or entirely irrelevant)</w:t>
      </w:r>
      <w:r w:rsidRPr="007201B1">
        <w:rPr>
          <w:rFonts w:ascii="Calibri" w:hAnsi="Calibri" w:cs="Calibri"/>
        </w:rPr>
        <w:t xml:space="preserve"> for </w:t>
      </w:r>
      <w:r w:rsidR="00780A22" w:rsidRPr="007201B1">
        <w:rPr>
          <w:rFonts w:ascii="Calibri" w:hAnsi="Calibri" w:cs="Calibri"/>
        </w:rPr>
        <w:t>potential drivers as they will</w:t>
      </w:r>
      <w:r w:rsidRPr="007201B1">
        <w:rPr>
          <w:rFonts w:ascii="Calibri" w:hAnsi="Calibri" w:cs="Calibri"/>
        </w:rPr>
        <w:t xml:space="preserve"> </w:t>
      </w:r>
      <w:r w:rsidR="00780A22" w:rsidRPr="007201B1">
        <w:rPr>
          <w:rFonts w:ascii="Calibri" w:hAnsi="Calibri" w:cs="Calibri"/>
        </w:rPr>
        <w:t xml:space="preserve">be </w:t>
      </w:r>
      <w:r w:rsidRPr="007201B1">
        <w:rPr>
          <w:rFonts w:ascii="Calibri" w:hAnsi="Calibri" w:cs="Calibri"/>
        </w:rPr>
        <w:t>assisted by smart cars. The burden on legal systems and courts of law will be much lighter when autonomous vehicles become more intelligent</w:t>
      </w:r>
      <w:r w:rsidR="00780A22" w:rsidRPr="007201B1">
        <w:rPr>
          <w:rFonts w:ascii="Calibri" w:hAnsi="Calibri" w:cs="Calibri"/>
        </w:rPr>
        <w:t xml:space="preserve"> as they will</w:t>
      </w:r>
      <w:r w:rsidRPr="007201B1">
        <w:rPr>
          <w:rFonts w:ascii="Calibri" w:hAnsi="Calibri" w:cs="Calibri"/>
        </w:rPr>
        <w:t xml:space="preserve"> commit little to no traffic offence</w:t>
      </w:r>
      <w:r w:rsidR="00780A22" w:rsidRPr="007201B1">
        <w:rPr>
          <w:rFonts w:ascii="Calibri" w:hAnsi="Calibri" w:cs="Calibri"/>
        </w:rPr>
        <w:t>s</w:t>
      </w:r>
      <w:r w:rsidRPr="007201B1">
        <w:rPr>
          <w:rFonts w:ascii="Calibri" w:hAnsi="Calibri" w:cs="Calibri"/>
        </w:rPr>
        <w:t>. We, owners &amp; drivers of smart cars will not have to worry about acquiring parking tickets, paying for parking fees or sustaining traffic penalties.</w:t>
      </w:r>
    </w:p>
    <w:p w14:paraId="105B486E" w14:textId="774C07A8" w:rsidR="005A4707" w:rsidRPr="007201B1" w:rsidRDefault="005A4707">
      <w:pPr>
        <w:widowControl w:val="0"/>
        <w:autoSpaceDE w:val="0"/>
        <w:autoSpaceDN w:val="0"/>
        <w:adjustRightInd w:val="0"/>
        <w:spacing w:after="200" w:line="276" w:lineRule="auto"/>
        <w:rPr>
          <w:rFonts w:ascii="Calibri" w:hAnsi="Calibri" w:cs="Calibri"/>
        </w:rPr>
      </w:pPr>
      <w:r w:rsidRPr="007201B1">
        <w:rPr>
          <w:rFonts w:ascii="Calibri" w:hAnsi="Calibri" w:cs="Calibri"/>
        </w:rPr>
        <w:t>The use of autonomous vehicles by the worlds militaries is when the line between positives and negatives because blurred. On the positive side of things, it means a greatly minimised risk of injury or death to soldiers and front-line operators. Especially in areas where I</w:t>
      </w:r>
      <w:r w:rsidR="00E733F9">
        <w:rPr>
          <w:rFonts w:ascii="Calibri" w:hAnsi="Calibri" w:cs="Calibri"/>
        </w:rPr>
        <w:t xml:space="preserve">mprovised </w:t>
      </w:r>
      <w:r w:rsidRPr="007201B1">
        <w:rPr>
          <w:rFonts w:ascii="Calibri" w:hAnsi="Calibri" w:cs="Calibri"/>
        </w:rPr>
        <w:t>E</w:t>
      </w:r>
      <w:r w:rsidR="00E733F9">
        <w:rPr>
          <w:rFonts w:ascii="Calibri" w:hAnsi="Calibri" w:cs="Calibri"/>
        </w:rPr>
        <w:t xml:space="preserve">xplosive </w:t>
      </w:r>
      <w:r w:rsidRPr="007201B1">
        <w:rPr>
          <w:rFonts w:ascii="Calibri" w:hAnsi="Calibri" w:cs="Calibri"/>
        </w:rPr>
        <w:t>D</w:t>
      </w:r>
      <w:r w:rsidR="00E733F9">
        <w:rPr>
          <w:rFonts w:ascii="Calibri" w:hAnsi="Calibri" w:cs="Calibri"/>
        </w:rPr>
        <w:t>evice</w:t>
      </w:r>
      <w:r w:rsidRPr="007201B1">
        <w:rPr>
          <w:rFonts w:ascii="Calibri" w:hAnsi="Calibri" w:cs="Calibri"/>
        </w:rPr>
        <w:t xml:space="preserve">s may be used as an automated vehicle can be used to clear the area ahead of time. On the negative side of things, the increased use of autonomous vehicles will likely mean that the use of unmanned Drones, Jets and offensive vehicles will increase (because of the positive aspects mentioned above). This will mean the increased likely hood of the misidentification of targets, resulting in </w:t>
      </w:r>
      <w:r w:rsidR="007201B1" w:rsidRPr="007201B1">
        <w:rPr>
          <w:rFonts w:ascii="Calibri" w:hAnsi="Calibri" w:cs="Calibri"/>
        </w:rPr>
        <w:t>increased</w:t>
      </w:r>
      <w:r w:rsidRPr="007201B1">
        <w:rPr>
          <w:rFonts w:ascii="Calibri" w:hAnsi="Calibri" w:cs="Calibri"/>
        </w:rPr>
        <w:t xml:space="preserve"> non-combatant deaths or injuries. </w:t>
      </w:r>
    </w:p>
    <w:p w14:paraId="25FFD325" w14:textId="155846C0" w:rsidR="00BA5BBF" w:rsidRPr="007201B1" w:rsidRDefault="00FC7503">
      <w:pPr>
        <w:widowControl w:val="0"/>
        <w:autoSpaceDE w:val="0"/>
        <w:autoSpaceDN w:val="0"/>
        <w:adjustRightInd w:val="0"/>
        <w:spacing w:after="200" w:line="276" w:lineRule="auto"/>
        <w:rPr>
          <w:rFonts w:ascii="Calibri" w:hAnsi="Calibri" w:cs="Calibri"/>
        </w:rPr>
      </w:pPr>
      <w:r w:rsidRPr="007201B1">
        <w:rPr>
          <w:rFonts w:ascii="Calibri" w:hAnsi="Calibri" w:cs="Calibri"/>
        </w:rPr>
        <w:t>When we purchase items produced by automated machines, we will have the assurance of acquiring a product of higher quality. Most of our goods will be made by smart and efficient robots with minimum risk of fault</w:t>
      </w:r>
      <w:r w:rsidR="005A4707" w:rsidRPr="007201B1">
        <w:rPr>
          <w:rFonts w:ascii="Calibri" w:hAnsi="Calibri" w:cs="Calibri"/>
        </w:rPr>
        <w:t xml:space="preserve"> and help reduce the injury risk to workers. These</w:t>
      </w:r>
      <w:r w:rsidRPr="007201B1">
        <w:rPr>
          <w:rFonts w:ascii="Calibri" w:hAnsi="Calibri" w:cs="Calibri"/>
        </w:rPr>
        <w:t xml:space="preserve"> innovations will increase our life quality in almost every way.</w:t>
      </w:r>
    </w:p>
    <w:p w14:paraId="487CBBB2" w14:textId="45419070" w:rsidR="00CF633D" w:rsidRPr="007201B1" w:rsidRDefault="00EE0092" w:rsidP="00CF633D">
      <w:pPr>
        <w:widowControl w:val="0"/>
        <w:autoSpaceDE w:val="0"/>
        <w:autoSpaceDN w:val="0"/>
        <w:adjustRightInd w:val="0"/>
        <w:spacing w:after="200" w:line="276" w:lineRule="auto"/>
        <w:rPr>
          <w:rFonts w:ascii="Calibri" w:hAnsi="Calibri" w:cs="Calibri"/>
        </w:rPr>
      </w:pPr>
      <w:r w:rsidRPr="007201B1">
        <w:rPr>
          <w:rFonts w:ascii="Calibri" w:hAnsi="Calibri" w:cs="Calibri"/>
        </w:rPr>
        <w:t xml:space="preserve">Autonomous vehicles are the future of the transportation and logistics industry. While jobs may be lost in their implementation, they will not be lost entirely. It will take a fleet of engineers and mechanics to sustain the autonomous automotive industry. Upskilling and retraining may be required, but the proliferation of autonomous vehicles will ultimately increase the quality of human lives (imagine never having to wait at a traffic light again) and potentially save them with a massive reduction in road accidents. At first it may be scary to place your life in the hands of an </w:t>
      </w:r>
      <w:r w:rsidR="00D840A9">
        <w:rPr>
          <w:rFonts w:ascii="Calibri" w:hAnsi="Calibri" w:cs="Calibri"/>
        </w:rPr>
        <w:t xml:space="preserve">artificial intelligence </w:t>
      </w:r>
      <w:r w:rsidRPr="007201B1">
        <w:rPr>
          <w:rFonts w:ascii="Calibri" w:hAnsi="Calibri" w:cs="Calibri"/>
        </w:rPr>
        <w:t xml:space="preserve">capable of driving at high </w:t>
      </w:r>
      <w:proofErr w:type="gramStart"/>
      <w:r w:rsidRPr="007201B1">
        <w:rPr>
          <w:rFonts w:ascii="Calibri" w:hAnsi="Calibri" w:cs="Calibri"/>
        </w:rPr>
        <w:t>speeds, but</w:t>
      </w:r>
      <w:proofErr w:type="gramEnd"/>
      <w:r w:rsidRPr="007201B1">
        <w:rPr>
          <w:rFonts w:ascii="Calibri" w:hAnsi="Calibri" w:cs="Calibri"/>
        </w:rPr>
        <w:t xml:space="preserve"> is it that different to placing your life in the hands of another </w:t>
      </w:r>
      <w:r w:rsidR="007201B1" w:rsidRPr="007201B1">
        <w:rPr>
          <w:rFonts w:ascii="Calibri" w:hAnsi="Calibri" w:cs="Calibri"/>
        </w:rPr>
        <w:t>driver.</w:t>
      </w:r>
      <w:r w:rsidR="00AC0D47" w:rsidRPr="007201B1">
        <w:rPr>
          <w:rFonts w:ascii="Calibri" w:hAnsi="Calibri" w:cs="Calibri"/>
        </w:rPr>
        <w:t xml:space="preserve"> our children may never know the difference. </w:t>
      </w:r>
    </w:p>
    <w:p w14:paraId="560C1237" w14:textId="6F9CDA9B" w:rsidR="00CF633D" w:rsidRPr="007201B1" w:rsidRDefault="00CF633D">
      <w:pPr>
        <w:widowControl w:val="0"/>
        <w:autoSpaceDE w:val="0"/>
        <w:autoSpaceDN w:val="0"/>
        <w:adjustRightInd w:val="0"/>
        <w:spacing w:after="200" w:line="276" w:lineRule="auto"/>
        <w:rPr>
          <w:rFonts w:ascii="Calibri" w:hAnsi="Calibri" w:cs="Calibri"/>
        </w:rPr>
      </w:pPr>
    </w:p>
    <w:p w14:paraId="024D6D7E" w14:textId="77777777" w:rsidR="00283BF7" w:rsidRPr="007201B1" w:rsidRDefault="00283BF7">
      <w:pPr>
        <w:widowControl w:val="0"/>
        <w:autoSpaceDE w:val="0"/>
        <w:autoSpaceDN w:val="0"/>
        <w:adjustRightInd w:val="0"/>
        <w:spacing w:after="200" w:line="276" w:lineRule="auto"/>
        <w:rPr>
          <w:rFonts w:ascii="Calibri" w:hAnsi="Calibri" w:cs="Calibri"/>
        </w:rPr>
      </w:pPr>
    </w:p>
    <w:bookmarkStart w:id="19" w:name="_Toc85112622" w:displacedByCustomXml="next"/>
    <w:sdt>
      <w:sdtPr>
        <w:rPr>
          <w:rFonts w:asciiTheme="minorHAnsi" w:eastAsiaTheme="minorEastAsia" w:hAnsiTheme="minorHAnsi" w:cstheme="minorBidi"/>
          <w:color w:val="auto"/>
          <w:sz w:val="22"/>
          <w:szCs w:val="22"/>
        </w:rPr>
        <w:id w:val="-1750885754"/>
        <w:docPartObj>
          <w:docPartGallery w:val="Bibliographies"/>
          <w:docPartUnique/>
        </w:docPartObj>
      </w:sdtPr>
      <w:sdtEndPr/>
      <w:sdtContent>
        <w:p w14:paraId="7CF746E4" w14:textId="6C9C861C" w:rsidR="00CF633D" w:rsidRPr="000F64EE" w:rsidRDefault="00CF633D">
          <w:pPr>
            <w:pStyle w:val="Heading1"/>
          </w:pPr>
          <w:r w:rsidRPr="000F64EE">
            <w:t>References</w:t>
          </w:r>
          <w:bookmarkEnd w:id="19"/>
        </w:p>
        <w:sdt>
          <w:sdtPr>
            <w:id w:val="-573587230"/>
            <w:bibliography/>
          </w:sdtPr>
          <w:sdtEndPr/>
          <w:sdtContent>
            <w:p w14:paraId="652C9166" w14:textId="77777777" w:rsidR="005A4707" w:rsidRPr="000F64EE" w:rsidRDefault="00CF633D" w:rsidP="005A4707">
              <w:pPr>
                <w:pStyle w:val="Bibliography"/>
                <w:rPr>
                  <w:noProof/>
                  <w:sz w:val="24"/>
                  <w:szCs w:val="24"/>
                </w:rPr>
              </w:pPr>
              <w:r w:rsidRPr="0090674C">
                <w:fldChar w:fldCharType="begin"/>
              </w:r>
              <w:r w:rsidRPr="000F64EE">
                <w:instrText xml:space="preserve"> BIBLIOGRAPHY </w:instrText>
              </w:r>
              <w:r w:rsidRPr="0090674C">
                <w:fldChar w:fldCharType="separate"/>
              </w:r>
              <w:r w:rsidR="005A4707" w:rsidRPr="000F64EE">
                <w:rPr>
                  <w:noProof/>
                </w:rPr>
                <w:t xml:space="preserve">Airforce Technology, 2021. </w:t>
              </w:r>
              <w:r w:rsidR="005A4707" w:rsidRPr="000F64EE">
                <w:rPr>
                  <w:i/>
                  <w:iCs/>
                  <w:noProof/>
                </w:rPr>
                <w:t xml:space="preserve">Airforce-technology.com. </w:t>
              </w:r>
              <w:r w:rsidR="005A4707" w:rsidRPr="000F64EE">
                <w:rPr>
                  <w:noProof/>
                </w:rPr>
                <w:t xml:space="preserve">[Online] </w:t>
              </w:r>
              <w:r w:rsidR="005A4707" w:rsidRPr="000F64EE">
                <w:rPr>
                  <w:noProof/>
                </w:rPr>
                <w:br/>
                <w:t xml:space="preserve">Available at: </w:t>
              </w:r>
              <w:r w:rsidR="005A4707" w:rsidRPr="000F64EE">
                <w:rPr>
                  <w:noProof/>
                  <w:u w:val="single"/>
                </w:rPr>
                <w:t>https://www.airforce-technology.com/features/sukhoi-su-57-a-significant-boost-to-russian-air-combat-capabilities</w:t>
              </w:r>
              <w:r w:rsidR="005A4707" w:rsidRPr="000F64EE">
                <w:rPr>
                  <w:noProof/>
                </w:rPr>
                <w:br/>
                <w:t>[Accessed 12 October 2021].</w:t>
              </w:r>
            </w:p>
            <w:p w14:paraId="79D2E625" w14:textId="77777777" w:rsidR="005A4707" w:rsidRPr="000F64EE" w:rsidRDefault="005A4707" w:rsidP="005A4707">
              <w:pPr>
                <w:pStyle w:val="Bibliography"/>
                <w:rPr>
                  <w:noProof/>
                </w:rPr>
              </w:pPr>
              <w:r w:rsidRPr="000F64EE">
                <w:rPr>
                  <w:noProof/>
                </w:rPr>
                <w:t xml:space="preserve">Chowdury, M. &amp; Deka, L., 2019. Transportation Cyber-Physical Systems. </w:t>
              </w:r>
              <w:r w:rsidRPr="000F64EE">
                <w:rPr>
                  <w:i/>
                  <w:iCs/>
                  <w:noProof/>
                </w:rPr>
                <w:t xml:space="preserve">Elsevier, </w:t>
              </w:r>
              <w:r w:rsidRPr="000F64EE">
                <w:rPr>
                  <w:noProof/>
                </w:rPr>
                <w:t>Issue 1, p. 2.1.2.</w:t>
              </w:r>
            </w:p>
            <w:p w14:paraId="2AD40F75" w14:textId="77777777" w:rsidR="005A4707" w:rsidRPr="000F64EE" w:rsidRDefault="005A4707" w:rsidP="005A4707">
              <w:pPr>
                <w:pStyle w:val="Bibliography"/>
                <w:rPr>
                  <w:noProof/>
                </w:rPr>
              </w:pPr>
              <w:r w:rsidRPr="000F64EE">
                <w:rPr>
                  <w:noProof/>
                </w:rPr>
                <w:t xml:space="preserve">D, B., 2020. Autonomous Automobilities: The social impacts of Driverless vehicles. </w:t>
              </w:r>
              <w:r w:rsidRPr="000F64EE">
                <w:rPr>
                  <w:i/>
                  <w:iCs/>
                  <w:noProof/>
                </w:rPr>
                <w:t xml:space="preserve">Current Sociology, </w:t>
              </w:r>
              <w:r w:rsidRPr="000F64EE">
                <w:rPr>
                  <w:noProof/>
                </w:rPr>
                <w:t>68(1), pp. 116-134.</w:t>
              </w:r>
            </w:p>
            <w:p w14:paraId="2461B247" w14:textId="77777777" w:rsidR="005A4707" w:rsidRPr="000F64EE" w:rsidRDefault="005A4707" w:rsidP="005A4707">
              <w:pPr>
                <w:pStyle w:val="Bibliography"/>
                <w:rPr>
                  <w:noProof/>
                </w:rPr>
              </w:pPr>
              <w:r w:rsidRPr="000F64EE">
                <w:rPr>
                  <w:noProof/>
                </w:rPr>
                <w:t xml:space="preserve">ISO &amp; SAE, 2021. </w:t>
              </w:r>
              <w:r w:rsidRPr="000F64EE">
                <w:rPr>
                  <w:i/>
                  <w:iCs/>
                  <w:noProof/>
                </w:rPr>
                <w:t xml:space="preserve">Sae.org. </w:t>
              </w:r>
              <w:r w:rsidRPr="000F64EE">
                <w:rPr>
                  <w:noProof/>
                </w:rPr>
                <w:t xml:space="preserve">[Online] </w:t>
              </w:r>
              <w:r w:rsidRPr="000F64EE">
                <w:rPr>
                  <w:noProof/>
                </w:rPr>
                <w:br/>
                <w:t xml:space="preserve">Available at: </w:t>
              </w:r>
              <w:r w:rsidRPr="000F64EE">
                <w:rPr>
                  <w:noProof/>
                  <w:u w:val="single"/>
                </w:rPr>
                <w:t>&lt;https://www.sae.org/standards/content/j3016_201806/&gt;</w:t>
              </w:r>
              <w:r w:rsidRPr="000F64EE">
                <w:rPr>
                  <w:noProof/>
                </w:rPr>
                <w:br/>
                <w:t>[Accessed 12 October 2021].</w:t>
              </w:r>
            </w:p>
            <w:p w14:paraId="53011F2A" w14:textId="77777777" w:rsidR="005A4707" w:rsidRPr="000F64EE" w:rsidRDefault="005A4707" w:rsidP="005A4707">
              <w:pPr>
                <w:pStyle w:val="Bibliography"/>
                <w:rPr>
                  <w:noProof/>
                </w:rPr>
              </w:pPr>
              <w:r w:rsidRPr="000F64EE">
                <w:rPr>
                  <w:noProof/>
                </w:rPr>
                <w:t xml:space="preserve">Klein, N., Guilfoyle, D., Karim, M. S. &amp; McLaughlin, R., 2020. Maritim Autonomous Vehicles: New frontiers in the law of the Sea. </w:t>
              </w:r>
              <w:r w:rsidRPr="000F64EE">
                <w:rPr>
                  <w:i/>
                  <w:iCs/>
                  <w:noProof/>
                </w:rPr>
                <w:t xml:space="preserve">Internatiuonal and Comparative Law Quarterly, </w:t>
              </w:r>
              <w:r w:rsidRPr="000F64EE">
                <w:rPr>
                  <w:noProof/>
                </w:rPr>
                <w:t>69(3), pp. 719-734.</w:t>
              </w:r>
            </w:p>
            <w:p w14:paraId="6D157223" w14:textId="77777777" w:rsidR="005A4707" w:rsidRPr="000F64EE" w:rsidRDefault="005A4707" w:rsidP="005A4707">
              <w:pPr>
                <w:pStyle w:val="Bibliography"/>
                <w:rPr>
                  <w:noProof/>
                </w:rPr>
              </w:pPr>
              <w:r w:rsidRPr="000F64EE">
                <w:rPr>
                  <w:noProof/>
                </w:rPr>
                <w:t xml:space="preserve">Li, L., J, L. &amp; S, Z., 2021. </w:t>
              </w:r>
              <w:r w:rsidRPr="000F64EE">
                <w:rPr>
                  <w:i/>
                  <w:iCs/>
                  <w:noProof/>
                </w:rPr>
                <w:t xml:space="preserve">copernicus.org. </w:t>
              </w:r>
              <w:r w:rsidRPr="000F64EE">
                <w:rPr>
                  <w:noProof/>
                </w:rPr>
                <w:t xml:space="preserve">[Online] </w:t>
              </w:r>
              <w:r w:rsidRPr="000F64EE">
                <w:rPr>
                  <w:noProof/>
                </w:rPr>
                <w:br/>
                <w:t xml:space="preserve">Available at: </w:t>
              </w:r>
              <w:r w:rsidRPr="000F64EE">
                <w:rPr>
                  <w:noProof/>
                  <w:u w:val="single"/>
                </w:rPr>
                <w:t>http://ms.copernicus.org/articles/12/419/2021/ms-12-419-2021.pdf</w:t>
              </w:r>
              <w:r w:rsidRPr="000F64EE">
                <w:rPr>
                  <w:noProof/>
                </w:rPr>
                <w:br/>
                <w:t>[Accessed 12 October 2021].</w:t>
              </w:r>
            </w:p>
            <w:p w14:paraId="3567A65E" w14:textId="7B64A20C" w:rsidR="00CF633D" w:rsidRPr="000F64EE" w:rsidRDefault="00CF633D" w:rsidP="005A4707">
              <w:r w:rsidRPr="0090674C">
                <w:rPr>
                  <w:b/>
                  <w:bCs/>
                  <w:noProof/>
                </w:rPr>
                <w:fldChar w:fldCharType="end"/>
              </w:r>
            </w:p>
          </w:sdtContent>
        </w:sdt>
      </w:sdtContent>
    </w:sdt>
    <w:p w14:paraId="64D29050" w14:textId="77777777" w:rsidR="00CF633D" w:rsidRPr="007201B1" w:rsidRDefault="00CF633D">
      <w:pPr>
        <w:widowControl w:val="0"/>
        <w:autoSpaceDE w:val="0"/>
        <w:autoSpaceDN w:val="0"/>
        <w:adjustRightInd w:val="0"/>
        <w:spacing w:after="200" w:line="276" w:lineRule="auto"/>
        <w:rPr>
          <w:rFonts w:ascii="Calibri" w:hAnsi="Calibri" w:cs="Calibri"/>
        </w:rPr>
      </w:pPr>
    </w:p>
    <w:p w14:paraId="344746B4" w14:textId="7C82348E" w:rsidR="00BA5BBF" w:rsidRPr="007201B1" w:rsidRDefault="00BA5BBF">
      <w:pPr>
        <w:widowControl w:val="0"/>
        <w:autoSpaceDE w:val="0"/>
        <w:autoSpaceDN w:val="0"/>
        <w:adjustRightInd w:val="0"/>
        <w:spacing w:after="200" w:line="276" w:lineRule="auto"/>
        <w:rPr>
          <w:rFonts w:ascii="Calibri" w:hAnsi="Calibri" w:cs="Calibri"/>
        </w:rPr>
      </w:pPr>
    </w:p>
    <w:p w14:paraId="23858F20" w14:textId="5632A2D0" w:rsidR="00AC0D47" w:rsidRPr="007201B1" w:rsidRDefault="00AC0D47" w:rsidP="00AC0D47"/>
    <w:sectPr w:rsidR="00AC0D47" w:rsidRPr="007201B1" w:rsidSect="00AC0D47">
      <w:footerReference w:type="default" r:id="rId9"/>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09C37" w14:textId="77777777" w:rsidR="00C17547" w:rsidRDefault="00C17547" w:rsidP="007D44EF">
      <w:pPr>
        <w:spacing w:after="0" w:line="240" w:lineRule="auto"/>
      </w:pPr>
      <w:r>
        <w:separator/>
      </w:r>
    </w:p>
  </w:endnote>
  <w:endnote w:type="continuationSeparator" w:id="0">
    <w:p w14:paraId="53A2A581" w14:textId="77777777" w:rsidR="00C17547" w:rsidRDefault="00C17547" w:rsidP="007D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648594"/>
      <w:docPartObj>
        <w:docPartGallery w:val="Page Numbers (Bottom of Page)"/>
        <w:docPartUnique/>
      </w:docPartObj>
    </w:sdtPr>
    <w:sdtEndPr>
      <w:rPr>
        <w:noProof/>
      </w:rPr>
    </w:sdtEndPr>
    <w:sdtContent>
      <w:p w14:paraId="1925EC21" w14:textId="6152A08A" w:rsidR="005A4707" w:rsidRDefault="005A47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B2644" w14:textId="77777777" w:rsidR="005A4707" w:rsidRDefault="005A4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46B76" w14:textId="77777777" w:rsidR="00C17547" w:rsidRDefault="00C17547" w:rsidP="007D44EF">
      <w:pPr>
        <w:spacing w:after="0" w:line="240" w:lineRule="auto"/>
      </w:pPr>
      <w:r>
        <w:separator/>
      </w:r>
    </w:p>
  </w:footnote>
  <w:footnote w:type="continuationSeparator" w:id="0">
    <w:p w14:paraId="4A45AE76" w14:textId="77777777" w:rsidR="00C17547" w:rsidRDefault="00C17547" w:rsidP="007D4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7629B"/>
    <w:multiLevelType w:val="hybridMultilevel"/>
    <w:tmpl w:val="2F5080D8"/>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on McPherson">
    <w15:presenceInfo w15:providerId="None" w15:userId="Brandon McPherson"/>
  </w15:person>
  <w15:person w15:author="Hugo Hughes">
    <w15:presenceInfo w15:providerId="Windows Live" w15:userId="324ff94ba7fa74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0F"/>
    <w:rsid w:val="00010880"/>
    <w:rsid w:val="00024688"/>
    <w:rsid w:val="00031EA4"/>
    <w:rsid w:val="00077985"/>
    <w:rsid w:val="00082006"/>
    <w:rsid w:val="000F21DD"/>
    <w:rsid w:val="000F64EE"/>
    <w:rsid w:val="00124D04"/>
    <w:rsid w:val="00131E74"/>
    <w:rsid w:val="00136CE9"/>
    <w:rsid w:val="00184365"/>
    <w:rsid w:val="00191FDF"/>
    <w:rsid w:val="001F213F"/>
    <w:rsid w:val="00281AC8"/>
    <w:rsid w:val="00283BF7"/>
    <w:rsid w:val="002A01A3"/>
    <w:rsid w:val="002C11F1"/>
    <w:rsid w:val="002D3023"/>
    <w:rsid w:val="00322303"/>
    <w:rsid w:val="00327E19"/>
    <w:rsid w:val="00337DED"/>
    <w:rsid w:val="003E37DA"/>
    <w:rsid w:val="00445036"/>
    <w:rsid w:val="00463705"/>
    <w:rsid w:val="004C017B"/>
    <w:rsid w:val="004F205B"/>
    <w:rsid w:val="004F5384"/>
    <w:rsid w:val="005131C1"/>
    <w:rsid w:val="005620A8"/>
    <w:rsid w:val="005A302F"/>
    <w:rsid w:val="005A4707"/>
    <w:rsid w:val="0069362B"/>
    <w:rsid w:val="006F59BA"/>
    <w:rsid w:val="007201B1"/>
    <w:rsid w:val="007214BA"/>
    <w:rsid w:val="007263FB"/>
    <w:rsid w:val="0074193A"/>
    <w:rsid w:val="00780A22"/>
    <w:rsid w:val="007B54E8"/>
    <w:rsid w:val="007D44EF"/>
    <w:rsid w:val="007F06B9"/>
    <w:rsid w:val="008064BD"/>
    <w:rsid w:val="00812111"/>
    <w:rsid w:val="00813B7B"/>
    <w:rsid w:val="00826AFD"/>
    <w:rsid w:val="008A5267"/>
    <w:rsid w:val="0090674C"/>
    <w:rsid w:val="00954E06"/>
    <w:rsid w:val="0099590D"/>
    <w:rsid w:val="009A04C8"/>
    <w:rsid w:val="009E2FC6"/>
    <w:rsid w:val="00A61B8F"/>
    <w:rsid w:val="00AC0D47"/>
    <w:rsid w:val="00B23C4A"/>
    <w:rsid w:val="00B314B0"/>
    <w:rsid w:val="00BA5BBF"/>
    <w:rsid w:val="00BF6FDF"/>
    <w:rsid w:val="00C0231E"/>
    <w:rsid w:val="00C039A4"/>
    <w:rsid w:val="00C04A85"/>
    <w:rsid w:val="00C16886"/>
    <w:rsid w:val="00C17547"/>
    <w:rsid w:val="00C43649"/>
    <w:rsid w:val="00C517F4"/>
    <w:rsid w:val="00CA110E"/>
    <w:rsid w:val="00CF633D"/>
    <w:rsid w:val="00D12BE1"/>
    <w:rsid w:val="00D21C56"/>
    <w:rsid w:val="00D4010F"/>
    <w:rsid w:val="00D52D1B"/>
    <w:rsid w:val="00D56D39"/>
    <w:rsid w:val="00D82965"/>
    <w:rsid w:val="00D840A9"/>
    <w:rsid w:val="00DD51E1"/>
    <w:rsid w:val="00E67148"/>
    <w:rsid w:val="00E733F9"/>
    <w:rsid w:val="00E91D68"/>
    <w:rsid w:val="00EE0092"/>
    <w:rsid w:val="00F542BE"/>
    <w:rsid w:val="00F7579A"/>
    <w:rsid w:val="00F943FF"/>
    <w:rsid w:val="00FB612D"/>
    <w:rsid w:val="00FC03FB"/>
    <w:rsid w:val="00FC7503"/>
    <w:rsid w:val="00FF5379"/>
    <w:rsid w:val="00FF5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0BD41"/>
  <w15:docId w15:val="{ECE0BDD0-6279-47F0-96E5-0B0B3F0F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10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44EF"/>
    <w:rPr>
      <w:color w:val="0000FF"/>
      <w:u w:val="single"/>
    </w:rPr>
  </w:style>
  <w:style w:type="paragraph" w:styleId="FootnoteText">
    <w:name w:val="footnote text"/>
    <w:basedOn w:val="Normal"/>
    <w:link w:val="FootnoteTextChar"/>
    <w:uiPriority w:val="99"/>
    <w:semiHidden/>
    <w:unhideWhenUsed/>
    <w:rsid w:val="007D44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4EF"/>
    <w:rPr>
      <w:sz w:val="20"/>
      <w:szCs w:val="20"/>
    </w:rPr>
  </w:style>
  <w:style w:type="character" w:styleId="FootnoteReference">
    <w:name w:val="footnote reference"/>
    <w:basedOn w:val="DefaultParagraphFont"/>
    <w:uiPriority w:val="99"/>
    <w:semiHidden/>
    <w:unhideWhenUsed/>
    <w:rsid w:val="007D44EF"/>
    <w:rPr>
      <w:vertAlign w:val="superscript"/>
    </w:rPr>
  </w:style>
  <w:style w:type="paragraph" w:styleId="NoSpacing">
    <w:name w:val="No Spacing"/>
    <w:link w:val="NoSpacingChar"/>
    <w:uiPriority w:val="1"/>
    <w:qFormat/>
    <w:rsid w:val="00AC0D47"/>
    <w:pPr>
      <w:spacing w:after="0" w:line="240" w:lineRule="auto"/>
    </w:pPr>
    <w:rPr>
      <w:lang w:val="en-US" w:eastAsia="en-US"/>
    </w:rPr>
  </w:style>
  <w:style w:type="character" w:customStyle="1" w:styleId="NoSpacingChar">
    <w:name w:val="No Spacing Char"/>
    <w:basedOn w:val="DefaultParagraphFont"/>
    <w:link w:val="NoSpacing"/>
    <w:uiPriority w:val="1"/>
    <w:rsid w:val="00AC0D47"/>
    <w:rPr>
      <w:lang w:val="en-US" w:eastAsia="en-US"/>
    </w:rPr>
  </w:style>
  <w:style w:type="character" w:customStyle="1" w:styleId="Heading1Char">
    <w:name w:val="Heading 1 Char"/>
    <w:basedOn w:val="DefaultParagraphFont"/>
    <w:link w:val="Heading1"/>
    <w:uiPriority w:val="9"/>
    <w:rsid w:val="00AC0D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0D47"/>
    <w:pPr>
      <w:outlineLvl w:val="9"/>
    </w:pPr>
    <w:rPr>
      <w:lang w:val="en-US" w:eastAsia="en-US"/>
    </w:rPr>
  </w:style>
  <w:style w:type="paragraph" w:styleId="TOC2">
    <w:name w:val="toc 2"/>
    <w:basedOn w:val="Normal"/>
    <w:next w:val="Normal"/>
    <w:autoRedefine/>
    <w:uiPriority w:val="39"/>
    <w:unhideWhenUsed/>
    <w:rsid w:val="00AC0D47"/>
    <w:pPr>
      <w:spacing w:after="100"/>
      <w:ind w:left="220"/>
    </w:pPr>
  </w:style>
  <w:style w:type="character" w:customStyle="1" w:styleId="Heading3Char">
    <w:name w:val="Heading 3 Char"/>
    <w:basedOn w:val="DefaultParagraphFont"/>
    <w:link w:val="Heading3"/>
    <w:uiPriority w:val="9"/>
    <w:rsid w:val="00AC0D4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C0D47"/>
    <w:pPr>
      <w:spacing w:after="100"/>
      <w:ind w:left="440"/>
    </w:pPr>
  </w:style>
  <w:style w:type="paragraph" w:styleId="Bibliography">
    <w:name w:val="Bibliography"/>
    <w:basedOn w:val="Normal"/>
    <w:next w:val="Normal"/>
    <w:uiPriority w:val="37"/>
    <w:unhideWhenUsed/>
    <w:rsid w:val="00CF633D"/>
  </w:style>
  <w:style w:type="paragraph" w:styleId="TOC1">
    <w:name w:val="toc 1"/>
    <w:basedOn w:val="Normal"/>
    <w:next w:val="Normal"/>
    <w:autoRedefine/>
    <w:uiPriority w:val="39"/>
    <w:unhideWhenUsed/>
    <w:rsid w:val="005A4707"/>
    <w:pPr>
      <w:spacing w:after="100"/>
    </w:pPr>
  </w:style>
  <w:style w:type="paragraph" w:styleId="Header">
    <w:name w:val="header"/>
    <w:basedOn w:val="Normal"/>
    <w:link w:val="HeaderChar"/>
    <w:uiPriority w:val="99"/>
    <w:unhideWhenUsed/>
    <w:rsid w:val="005A47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4707"/>
  </w:style>
  <w:style w:type="paragraph" w:styleId="Footer">
    <w:name w:val="footer"/>
    <w:basedOn w:val="Normal"/>
    <w:link w:val="FooterChar"/>
    <w:uiPriority w:val="99"/>
    <w:unhideWhenUsed/>
    <w:rsid w:val="005A47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4707"/>
  </w:style>
  <w:style w:type="paragraph" w:styleId="ListParagraph">
    <w:name w:val="List Paragraph"/>
    <w:basedOn w:val="Normal"/>
    <w:uiPriority w:val="34"/>
    <w:qFormat/>
    <w:rsid w:val="00322303"/>
    <w:pPr>
      <w:ind w:left="720"/>
      <w:contextualSpacing/>
    </w:pPr>
  </w:style>
  <w:style w:type="paragraph" w:styleId="Revision">
    <w:name w:val="Revision"/>
    <w:hidden/>
    <w:uiPriority w:val="99"/>
    <w:semiHidden/>
    <w:rsid w:val="0090674C"/>
    <w:pPr>
      <w:spacing w:after="0" w:line="240" w:lineRule="auto"/>
    </w:pPr>
  </w:style>
  <w:style w:type="character" w:styleId="CommentReference">
    <w:name w:val="annotation reference"/>
    <w:basedOn w:val="DefaultParagraphFont"/>
    <w:uiPriority w:val="99"/>
    <w:semiHidden/>
    <w:unhideWhenUsed/>
    <w:rsid w:val="00124D04"/>
    <w:rPr>
      <w:sz w:val="16"/>
      <w:szCs w:val="16"/>
    </w:rPr>
  </w:style>
  <w:style w:type="paragraph" w:styleId="CommentText">
    <w:name w:val="annotation text"/>
    <w:basedOn w:val="Normal"/>
    <w:link w:val="CommentTextChar"/>
    <w:uiPriority w:val="99"/>
    <w:semiHidden/>
    <w:unhideWhenUsed/>
    <w:rsid w:val="00124D04"/>
    <w:pPr>
      <w:spacing w:line="240" w:lineRule="auto"/>
    </w:pPr>
    <w:rPr>
      <w:sz w:val="20"/>
      <w:szCs w:val="20"/>
    </w:rPr>
  </w:style>
  <w:style w:type="character" w:customStyle="1" w:styleId="CommentTextChar">
    <w:name w:val="Comment Text Char"/>
    <w:basedOn w:val="DefaultParagraphFont"/>
    <w:link w:val="CommentText"/>
    <w:uiPriority w:val="99"/>
    <w:semiHidden/>
    <w:rsid w:val="00124D04"/>
    <w:rPr>
      <w:sz w:val="20"/>
      <w:szCs w:val="20"/>
    </w:rPr>
  </w:style>
  <w:style w:type="paragraph" w:styleId="CommentSubject">
    <w:name w:val="annotation subject"/>
    <w:basedOn w:val="CommentText"/>
    <w:next w:val="CommentText"/>
    <w:link w:val="CommentSubjectChar"/>
    <w:uiPriority w:val="99"/>
    <w:semiHidden/>
    <w:unhideWhenUsed/>
    <w:rsid w:val="00124D04"/>
    <w:rPr>
      <w:b/>
      <w:bCs/>
    </w:rPr>
  </w:style>
  <w:style w:type="character" w:customStyle="1" w:styleId="CommentSubjectChar">
    <w:name w:val="Comment Subject Char"/>
    <w:basedOn w:val="CommentTextChar"/>
    <w:link w:val="CommentSubject"/>
    <w:uiPriority w:val="99"/>
    <w:semiHidden/>
    <w:rsid w:val="00124D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7888">
      <w:bodyDiv w:val="1"/>
      <w:marLeft w:val="0"/>
      <w:marRight w:val="0"/>
      <w:marTop w:val="0"/>
      <w:marBottom w:val="0"/>
      <w:divBdr>
        <w:top w:val="none" w:sz="0" w:space="0" w:color="auto"/>
        <w:left w:val="none" w:sz="0" w:space="0" w:color="auto"/>
        <w:bottom w:val="none" w:sz="0" w:space="0" w:color="auto"/>
        <w:right w:val="none" w:sz="0" w:space="0" w:color="auto"/>
      </w:divBdr>
    </w:div>
    <w:div w:id="55250075">
      <w:bodyDiv w:val="1"/>
      <w:marLeft w:val="0"/>
      <w:marRight w:val="0"/>
      <w:marTop w:val="0"/>
      <w:marBottom w:val="0"/>
      <w:divBdr>
        <w:top w:val="none" w:sz="0" w:space="0" w:color="auto"/>
        <w:left w:val="none" w:sz="0" w:space="0" w:color="auto"/>
        <w:bottom w:val="none" w:sz="0" w:space="0" w:color="auto"/>
        <w:right w:val="none" w:sz="0" w:space="0" w:color="auto"/>
      </w:divBdr>
    </w:div>
    <w:div w:id="145174167">
      <w:bodyDiv w:val="1"/>
      <w:marLeft w:val="0"/>
      <w:marRight w:val="0"/>
      <w:marTop w:val="0"/>
      <w:marBottom w:val="0"/>
      <w:divBdr>
        <w:top w:val="none" w:sz="0" w:space="0" w:color="auto"/>
        <w:left w:val="none" w:sz="0" w:space="0" w:color="auto"/>
        <w:bottom w:val="none" w:sz="0" w:space="0" w:color="auto"/>
        <w:right w:val="none" w:sz="0" w:space="0" w:color="auto"/>
      </w:divBdr>
    </w:div>
    <w:div w:id="184177916">
      <w:bodyDiv w:val="1"/>
      <w:marLeft w:val="0"/>
      <w:marRight w:val="0"/>
      <w:marTop w:val="0"/>
      <w:marBottom w:val="0"/>
      <w:divBdr>
        <w:top w:val="none" w:sz="0" w:space="0" w:color="auto"/>
        <w:left w:val="none" w:sz="0" w:space="0" w:color="auto"/>
        <w:bottom w:val="none" w:sz="0" w:space="0" w:color="auto"/>
        <w:right w:val="none" w:sz="0" w:space="0" w:color="auto"/>
      </w:divBdr>
    </w:div>
    <w:div w:id="272787896">
      <w:bodyDiv w:val="1"/>
      <w:marLeft w:val="0"/>
      <w:marRight w:val="0"/>
      <w:marTop w:val="0"/>
      <w:marBottom w:val="0"/>
      <w:divBdr>
        <w:top w:val="none" w:sz="0" w:space="0" w:color="auto"/>
        <w:left w:val="none" w:sz="0" w:space="0" w:color="auto"/>
        <w:bottom w:val="none" w:sz="0" w:space="0" w:color="auto"/>
        <w:right w:val="none" w:sz="0" w:space="0" w:color="auto"/>
      </w:divBdr>
    </w:div>
    <w:div w:id="325019111">
      <w:bodyDiv w:val="1"/>
      <w:marLeft w:val="0"/>
      <w:marRight w:val="0"/>
      <w:marTop w:val="0"/>
      <w:marBottom w:val="0"/>
      <w:divBdr>
        <w:top w:val="none" w:sz="0" w:space="0" w:color="auto"/>
        <w:left w:val="none" w:sz="0" w:space="0" w:color="auto"/>
        <w:bottom w:val="none" w:sz="0" w:space="0" w:color="auto"/>
        <w:right w:val="none" w:sz="0" w:space="0" w:color="auto"/>
      </w:divBdr>
    </w:div>
    <w:div w:id="358164569">
      <w:bodyDiv w:val="1"/>
      <w:marLeft w:val="0"/>
      <w:marRight w:val="0"/>
      <w:marTop w:val="0"/>
      <w:marBottom w:val="0"/>
      <w:divBdr>
        <w:top w:val="none" w:sz="0" w:space="0" w:color="auto"/>
        <w:left w:val="none" w:sz="0" w:space="0" w:color="auto"/>
        <w:bottom w:val="none" w:sz="0" w:space="0" w:color="auto"/>
        <w:right w:val="none" w:sz="0" w:space="0" w:color="auto"/>
      </w:divBdr>
    </w:div>
    <w:div w:id="403454644">
      <w:bodyDiv w:val="1"/>
      <w:marLeft w:val="0"/>
      <w:marRight w:val="0"/>
      <w:marTop w:val="0"/>
      <w:marBottom w:val="0"/>
      <w:divBdr>
        <w:top w:val="none" w:sz="0" w:space="0" w:color="auto"/>
        <w:left w:val="none" w:sz="0" w:space="0" w:color="auto"/>
        <w:bottom w:val="none" w:sz="0" w:space="0" w:color="auto"/>
        <w:right w:val="none" w:sz="0" w:space="0" w:color="auto"/>
      </w:divBdr>
    </w:div>
    <w:div w:id="454983569">
      <w:bodyDiv w:val="1"/>
      <w:marLeft w:val="0"/>
      <w:marRight w:val="0"/>
      <w:marTop w:val="0"/>
      <w:marBottom w:val="0"/>
      <w:divBdr>
        <w:top w:val="none" w:sz="0" w:space="0" w:color="auto"/>
        <w:left w:val="none" w:sz="0" w:space="0" w:color="auto"/>
        <w:bottom w:val="none" w:sz="0" w:space="0" w:color="auto"/>
        <w:right w:val="none" w:sz="0" w:space="0" w:color="auto"/>
      </w:divBdr>
    </w:div>
    <w:div w:id="485323554">
      <w:bodyDiv w:val="1"/>
      <w:marLeft w:val="0"/>
      <w:marRight w:val="0"/>
      <w:marTop w:val="0"/>
      <w:marBottom w:val="0"/>
      <w:divBdr>
        <w:top w:val="none" w:sz="0" w:space="0" w:color="auto"/>
        <w:left w:val="none" w:sz="0" w:space="0" w:color="auto"/>
        <w:bottom w:val="none" w:sz="0" w:space="0" w:color="auto"/>
        <w:right w:val="none" w:sz="0" w:space="0" w:color="auto"/>
      </w:divBdr>
    </w:div>
    <w:div w:id="543828598">
      <w:bodyDiv w:val="1"/>
      <w:marLeft w:val="0"/>
      <w:marRight w:val="0"/>
      <w:marTop w:val="0"/>
      <w:marBottom w:val="0"/>
      <w:divBdr>
        <w:top w:val="none" w:sz="0" w:space="0" w:color="auto"/>
        <w:left w:val="none" w:sz="0" w:space="0" w:color="auto"/>
        <w:bottom w:val="none" w:sz="0" w:space="0" w:color="auto"/>
        <w:right w:val="none" w:sz="0" w:space="0" w:color="auto"/>
      </w:divBdr>
    </w:div>
    <w:div w:id="617105024">
      <w:bodyDiv w:val="1"/>
      <w:marLeft w:val="0"/>
      <w:marRight w:val="0"/>
      <w:marTop w:val="0"/>
      <w:marBottom w:val="0"/>
      <w:divBdr>
        <w:top w:val="none" w:sz="0" w:space="0" w:color="auto"/>
        <w:left w:val="none" w:sz="0" w:space="0" w:color="auto"/>
        <w:bottom w:val="none" w:sz="0" w:space="0" w:color="auto"/>
        <w:right w:val="none" w:sz="0" w:space="0" w:color="auto"/>
      </w:divBdr>
    </w:div>
    <w:div w:id="668605570">
      <w:bodyDiv w:val="1"/>
      <w:marLeft w:val="0"/>
      <w:marRight w:val="0"/>
      <w:marTop w:val="0"/>
      <w:marBottom w:val="0"/>
      <w:divBdr>
        <w:top w:val="none" w:sz="0" w:space="0" w:color="auto"/>
        <w:left w:val="none" w:sz="0" w:space="0" w:color="auto"/>
        <w:bottom w:val="none" w:sz="0" w:space="0" w:color="auto"/>
        <w:right w:val="none" w:sz="0" w:space="0" w:color="auto"/>
      </w:divBdr>
    </w:div>
    <w:div w:id="669718642">
      <w:bodyDiv w:val="1"/>
      <w:marLeft w:val="0"/>
      <w:marRight w:val="0"/>
      <w:marTop w:val="0"/>
      <w:marBottom w:val="0"/>
      <w:divBdr>
        <w:top w:val="none" w:sz="0" w:space="0" w:color="auto"/>
        <w:left w:val="none" w:sz="0" w:space="0" w:color="auto"/>
        <w:bottom w:val="none" w:sz="0" w:space="0" w:color="auto"/>
        <w:right w:val="none" w:sz="0" w:space="0" w:color="auto"/>
      </w:divBdr>
    </w:div>
    <w:div w:id="827668571">
      <w:bodyDiv w:val="1"/>
      <w:marLeft w:val="0"/>
      <w:marRight w:val="0"/>
      <w:marTop w:val="0"/>
      <w:marBottom w:val="0"/>
      <w:divBdr>
        <w:top w:val="none" w:sz="0" w:space="0" w:color="auto"/>
        <w:left w:val="none" w:sz="0" w:space="0" w:color="auto"/>
        <w:bottom w:val="none" w:sz="0" w:space="0" w:color="auto"/>
        <w:right w:val="none" w:sz="0" w:space="0" w:color="auto"/>
      </w:divBdr>
    </w:div>
    <w:div w:id="857349366">
      <w:bodyDiv w:val="1"/>
      <w:marLeft w:val="0"/>
      <w:marRight w:val="0"/>
      <w:marTop w:val="0"/>
      <w:marBottom w:val="0"/>
      <w:divBdr>
        <w:top w:val="none" w:sz="0" w:space="0" w:color="auto"/>
        <w:left w:val="none" w:sz="0" w:space="0" w:color="auto"/>
        <w:bottom w:val="none" w:sz="0" w:space="0" w:color="auto"/>
        <w:right w:val="none" w:sz="0" w:space="0" w:color="auto"/>
      </w:divBdr>
    </w:div>
    <w:div w:id="918904837">
      <w:bodyDiv w:val="1"/>
      <w:marLeft w:val="0"/>
      <w:marRight w:val="0"/>
      <w:marTop w:val="0"/>
      <w:marBottom w:val="0"/>
      <w:divBdr>
        <w:top w:val="none" w:sz="0" w:space="0" w:color="auto"/>
        <w:left w:val="none" w:sz="0" w:space="0" w:color="auto"/>
        <w:bottom w:val="none" w:sz="0" w:space="0" w:color="auto"/>
        <w:right w:val="none" w:sz="0" w:space="0" w:color="auto"/>
      </w:divBdr>
    </w:div>
    <w:div w:id="933973194">
      <w:bodyDiv w:val="1"/>
      <w:marLeft w:val="0"/>
      <w:marRight w:val="0"/>
      <w:marTop w:val="0"/>
      <w:marBottom w:val="0"/>
      <w:divBdr>
        <w:top w:val="none" w:sz="0" w:space="0" w:color="auto"/>
        <w:left w:val="none" w:sz="0" w:space="0" w:color="auto"/>
        <w:bottom w:val="none" w:sz="0" w:space="0" w:color="auto"/>
        <w:right w:val="none" w:sz="0" w:space="0" w:color="auto"/>
      </w:divBdr>
    </w:div>
    <w:div w:id="1167405754">
      <w:bodyDiv w:val="1"/>
      <w:marLeft w:val="0"/>
      <w:marRight w:val="0"/>
      <w:marTop w:val="0"/>
      <w:marBottom w:val="0"/>
      <w:divBdr>
        <w:top w:val="none" w:sz="0" w:space="0" w:color="auto"/>
        <w:left w:val="none" w:sz="0" w:space="0" w:color="auto"/>
        <w:bottom w:val="none" w:sz="0" w:space="0" w:color="auto"/>
        <w:right w:val="none" w:sz="0" w:space="0" w:color="auto"/>
      </w:divBdr>
    </w:div>
    <w:div w:id="1200824817">
      <w:bodyDiv w:val="1"/>
      <w:marLeft w:val="0"/>
      <w:marRight w:val="0"/>
      <w:marTop w:val="0"/>
      <w:marBottom w:val="0"/>
      <w:divBdr>
        <w:top w:val="none" w:sz="0" w:space="0" w:color="auto"/>
        <w:left w:val="none" w:sz="0" w:space="0" w:color="auto"/>
        <w:bottom w:val="none" w:sz="0" w:space="0" w:color="auto"/>
        <w:right w:val="none" w:sz="0" w:space="0" w:color="auto"/>
      </w:divBdr>
    </w:div>
    <w:div w:id="1272123279">
      <w:bodyDiv w:val="1"/>
      <w:marLeft w:val="0"/>
      <w:marRight w:val="0"/>
      <w:marTop w:val="0"/>
      <w:marBottom w:val="0"/>
      <w:divBdr>
        <w:top w:val="none" w:sz="0" w:space="0" w:color="auto"/>
        <w:left w:val="none" w:sz="0" w:space="0" w:color="auto"/>
        <w:bottom w:val="none" w:sz="0" w:space="0" w:color="auto"/>
        <w:right w:val="none" w:sz="0" w:space="0" w:color="auto"/>
      </w:divBdr>
    </w:div>
    <w:div w:id="1371951461">
      <w:bodyDiv w:val="1"/>
      <w:marLeft w:val="0"/>
      <w:marRight w:val="0"/>
      <w:marTop w:val="0"/>
      <w:marBottom w:val="0"/>
      <w:divBdr>
        <w:top w:val="none" w:sz="0" w:space="0" w:color="auto"/>
        <w:left w:val="none" w:sz="0" w:space="0" w:color="auto"/>
        <w:bottom w:val="none" w:sz="0" w:space="0" w:color="auto"/>
        <w:right w:val="none" w:sz="0" w:space="0" w:color="auto"/>
      </w:divBdr>
    </w:div>
    <w:div w:id="1395858237">
      <w:bodyDiv w:val="1"/>
      <w:marLeft w:val="0"/>
      <w:marRight w:val="0"/>
      <w:marTop w:val="0"/>
      <w:marBottom w:val="0"/>
      <w:divBdr>
        <w:top w:val="none" w:sz="0" w:space="0" w:color="auto"/>
        <w:left w:val="none" w:sz="0" w:space="0" w:color="auto"/>
        <w:bottom w:val="none" w:sz="0" w:space="0" w:color="auto"/>
        <w:right w:val="none" w:sz="0" w:space="0" w:color="auto"/>
      </w:divBdr>
    </w:div>
    <w:div w:id="1434860135">
      <w:bodyDiv w:val="1"/>
      <w:marLeft w:val="0"/>
      <w:marRight w:val="0"/>
      <w:marTop w:val="0"/>
      <w:marBottom w:val="0"/>
      <w:divBdr>
        <w:top w:val="none" w:sz="0" w:space="0" w:color="auto"/>
        <w:left w:val="none" w:sz="0" w:space="0" w:color="auto"/>
        <w:bottom w:val="none" w:sz="0" w:space="0" w:color="auto"/>
        <w:right w:val="none" w:sz="0" w:space="0" w:color="auto"/>
      </w:divBdr>
    </w:div>
    <w:div w:id="1442216889">
      <w:bodyDiv w:val="1"/>
      <w:marLeft w:val="0"/>
      <w:marRight w:val="0"/>
      <w:marTop w:val="0"/>
      <w:marBottom w:val="0"/>
      <w:divBdr>
        <w:top w:val="none" w:sz="0" w:space="0" w:color="auto"/>
        <w:left w:val="none" w:sz="0" w:space="0" w:color="auto"/>
        <w:bottom w:val="none" w:sz="0" w:space="0" w:color="auto"/>
        <w:right w:val="none" w:sz="0" w:space="0" w:color="auto"/>
      </w:divBdr>
    </w:div>
    <w:div w:id="1512452288">
      <w:bodyDiv w:val="1"/>
      <w:marLeft w:val="0"/>
      <w:marRight w:val="0"/>
      <w:marTop w:val="0"/>
      <w:marBottom w:val="0"/>
      <w:divBdr>
        <w:top w:val="none" w:sz="0" w:space="0" w:color="auto"/>
        <w:left w:val="none" w:sz="0" w:space="0" w:color="auto"/>
        <w:bottom w:val="none" w:sz="0" w:space="0" w:color="auto"/>
        <w:right w:val="none" w:sz="0" w:space="0" w:color="auto"/>
      </w:divBdr>
    </w:div>
    <w:div w:id="1570967614">
      <w:bodyDiv w:val="1"/>
      <w:marLeft w:val="0"/>
      <w:marRight w:val="0"/>
      <w:marTop w:val="0"/>
      <w:marBottom w:val="0"/>
      <w:divBdr>
        <w:top w:val="none" w:sz="0" w:space="0" w:color="auto"/>
        <w:left w:val="none" w:sz="0" w:space="0" w:color="auto"/>
        <w:bottom w:val="none" w:sz="0" w:space="0" w:color="auto"/>
        <w:right w:val="none" w:sz="0" w:space="0" w:color="auto"/>
      </w:divBdr>
    </w:div>
    <w:div w:id="1571035946">
      <w:bodyDiv w:val="1"/>
      <w:marLeft w:val="0"/>
      <w:marRight w:val="0"/>
      <w:marTop w:val="0"/>
      <w:marBottom w:val="0"/>
      <w:divBdr>
        <w:top w:val="none" w:sz="0" w:space="0" w:color="auto"/>
        <w:left w:val="none" w:sz="0" w:space="0" w:color="auto"/>
        <w:bottom w:val="none" w:sz="0" w:space="0" w:color="auto"/>
        <w:right w:val="none" w:sz="0" w:space="0" w:color="auto"/>
      </w:divBdr>
    </w:div>
    <w:div w:id="1574316768">
      <w:bodyDiv w:val="1"/>
      <w:marLeft w:val="0"/>
      <w:marRight w:val="0"/>
      <w:marTop w:val="0"/>
      <w:marBottom w:val="0"/>
      <w:divBdr>
        <w:top w:val="none" w:sz="0" w:space="0" w:color="auto"/>
        <w:left w:val="none" w:sz="0" w:space="0" w:color="auto"/>
        <w:bottom w:val="none" w:sz="0" w:space="0" w:color="auto"/>
        <w:right w:val="none" w:sz="0" w:space="0" w:color="auto"/>
      </w:divBdr>
    </w:div>
    <w:div w:id="1594390221">
      <w:bodyDiv w:val="1"/>
      <w:marLeft w:val="0"/>
      <w:marRight w:val="0"/>
      <w:marTop w:val="0"/>
      <w:marBottom w:val="0"/>
      <w:divBdr>
        <w:top w:val="none" w:sz="0" w:space="0" w:color="auto"/>
        <w:left w:val="none" w:sz="0" w:space="0" w:color="auto"/>
        <w:bottom w:val="none" w:sz="0" w:space="0" w:color="auto"/>
        <w:right w:val="none" w:sz="0" w:space="0" w:color="auto"/>
      </w:divBdr>
    </w:div>
    <w:div w:id="1654485484">
      <w:bodyDiv w:val="1"/>
      <w:marLeft w:val="0"/>
      <w:marRight w:val="0"/>
      <w:marTop w:val="0"/>
      <w:marBottom w:val="0"/>
      <w:divBdr>
        <w:top w:val="none" w:sz="0" w:space="0" w:color="auto"/>
        <w:left w:val="none" w:sz="0" w:space="0" w:color="auto"/>
        <w:bottom w:val="none" w:sz="0" w:space="0" w:color="auto"/>
        <w:right w:val="none" w:sz="0" w:space="0" w:color="auto"/>
      </w:divBdr>
    </w:div>
    <w:div w:id="1827358724">
      <w:bodyDiv w:val="1"/>
      <w:marLeft w:val="0"/>
      <w:marRight w:val="0"/>
      <w:marTop w:val="0"/>
      <w:marBottom w:val="0"/>
      <w:divBdr>
        <w:top w:val="none" w:sz="0" w:space="0" w:color="auto"/>
        <w:left w:val="none" w:sz="0" w:space="0" w:color="auto"/>
        <w:bottom w:val="none" w:sz="0" w:space="0" w:color="auto"/>
        <w:right w:val="none" w:sz="0" w:space="0" w:color="auto"/>
      </w:divBdr>
    </w:div>
    <w:div w:id="1897352210">
      <w:bodyDiv w:val="1"/>
      <w:marLeft w:val="0"/>
      <w:marRight w:val="0"/>
      <w:marTop w:val="0"/>
      <w:marBottom w:val="0"/>
      <w:divBdr>
        <w:top w:val="none" w:sz="0" w:space="0" w:color="auto"/>
        <w:left w:val="none" w:sz="0" w:space="0" w:color="auto"/>
        <w:bottom w:val="none" w:sz="0" w:space="0" w:color="auto"/>
        <w:right w:val="none" w:sz="0" w:space="0" w:color="auto"/>
      </w:divBdr>
    </w:div>
    <w:div w:id="1949850372">
      <w:bodyDiv w:val="1"/>
      <w:marLeft w:val="0"/>
      <w:marRight w:val="0"/>
      <w:marTop w:val="0"/>
      <w:marBottom w:val="0"/>
      <w:divBdr>
        <w:top w:val="none" w:sz="0" w:space="0" w:color="auto"/>
        <w:left w:val="none" w:sz="0" w:space="0" w:color="auto"/>
        <w:bottom w:val="none" w:sz="0" w:space="0" w:color="auto"/>
        <w:right w:val="none" w:sz="0" w:space="0" w:color="auto"/>
      </w:divBdr>
    </w:div>
    <w:div w:id="1983070717">
      <w:bodyDiv w:val="1"/>
      <w:marLeft w:val="0"/>
      <w:marRight w:val="0"/>
      <w:marTop w:val="0"/>
      <w:marBottom w:val="0"/>
      <w:divBdr>
        <w:top w:val="none" w:sz="0" w:space="0" w:color="auto"/>
        <w:left w:val="none" w:sz="0" w:space="0" w:color="auto"/>
        <w:bottom w:val="none" w:sz="0" w:space="0" w:color="auto"/>
        <w:right w:val="none" w:sz="0" w:space="0" w:color="auto"/>
      </w:divBdr>
    </w:div>
    <w:div w:id="2059432660">
      <w:bodyDiv w:val="1"/>
      <w:marLeft w:val="0"/>
      <w:marRight w:val="0"/>
      <w:marTop w:val="0"/>
      <w:marBottom w:val="0"/>
      <w:divBdr>
        <w:top w:val="none" w:sz="0" w:space="0" w:color="auto"/>
        <w:left w:val="none" w:sz="0" w:space="0" w:color="auto"/>
        <w:bottom w:val="none" w:sz="0" w:space="0" w:color="auto"/>
        <w:right w:val="none" w:sz="0" w:space="0" w:color="auto"/>
      </w:divBdr>
    </w:div>
    <w:div w:id="2078626531">
      <w:bodyDiv w:val="1"/>
      <w:marLeft w:val="0"/>
      <w:marRight w:val="0"/>
      <w:marTop w:val="0"/>
      <w:marBottom w:val="0"/>
      <w:divBdr>
        <w:top w:val="none" w:sz="0" w:space="0" w:color="auto"/>
        <w:left w:val="none" w:sz="0" w:space="0" w:color="auto"/>
        <w:bottom w:val="none" w:sz="0" w:space="0" w:color="auto"/>
        <w:right w:val="none" w:sz="0" w:space="0" w:color="auto"/>
      </w:divBdr>
    </w:div>
    <w:div w:id="2125415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638E9786A44EB6B8D8BEA7C03CCE96"/>
        <w:category>
          <w:name w:val="General"/>
          <w:gallery w:val="placeholder"/>
        </w:category>
        <w:types>
          <w:type w:val="bbPlcHdr"/>
        </w:types>
        <w:behaviors>
          <w:behavior w:val="content"/>
        </w:behaviors>
        <w:guid w:val="{293ADB07-14FC-42E1-9C9B-96D5F4845406}"/>
      </w:docPartPr>
      <w:docPartBody>
        <w:p w:rsidR="003D17E0" w:rsidRDefault="00934D78" w:rsidP="00934D78">
          <w:pPr>
            <w:pStyle w:val="DD638E9786A44EB6B8D8BEA7C03CCE96"/>
          </w:pPr>
          <w:r>
            <w:rPr>
              <w:color w:val="2F5496" w:themeColor="accent1" w:themeShade="BF"/>
              <w:sz w:val="24"/>
              <w:szCs w:val="24"/>
            </w:rPr>
            <w:t>[Company name]</w:t>
          </w:r>
        </w:p>
      </w:docPartBody>
    </w:docPart>
    <w:docPart>
      <w:docPartPr>
        <w:name w:val="22AA77698E0444099487905CBE3BF4C7"/>
        <w:category>
          <w:name w:val="General"/>
          <w:gallery w:val="placeholder"/>
        </w:category>
        <w:types>
          <w:type w:val="bbPlcHdr"/>
        </w:types>
        <w:behaviors>
          <w:behavior w:val="content"/>
        </w:behaviors>
        <w:guid w:val="{E2D1F61E-456C-4781-AF84-E733330DFFE9}"/>
      </w:docPartPr>
      <w:docPartBody>
        <w:p w:rsidR="003D17E0" w:rsidRDefault="00934D78" w:rsidP="00934D78">
          <w:pPr>
            <w:pStyle w:val="22AA77698E0444099487905CBE3BF4C7"/>
          </w:pPr>
          <w:r>
            <w:rPr>
              <w:rFonts w:asciiTheme="majorHAnsi" w:eastAsiaTheme="majorEastAsia" w:hAnsiTheme="majorHAnsi" w:cstheme="majorBidi"/>
              <w:color w:val="4472C4" w:themeColor="accent1"/>
              <w:sz w:val="88"/>
              <w:szCs w:val="88"/>
            </w:rPr>
            <w:t>[Document title]</w:t>
          </w:r>
        </w:p>
      </w:docPartBody>
    </w:docPart>
    <w:docPart>
      <w:docPartPr>
        <w:name w:val="262C134925AD49BE9F5235AEE72264E3"/>
        <w:category>
          <w:name w:val="General"/>
          <w:gallery w:val="placeholder"/>
        </w:category>
        <w:types>
          <w:type w:val="bbPlcHdr"/>
        </w:types>
        <w:behaviors>
          <w:behavior w:val="content"/>
        </w:behaviors>
        <w:guid w:val="{138983E7-D939-4969-90BA-73DA4E4E8FB3}"/>
      </w:docPartPr>
      <w:docPartBody>
        <w:p w:rsidR="003D17E0" w:rsidRDefault="00934D78" w:rsidP="00934D78">
          <w:pPr>
            <w:pStyle w:val="262C134925AD49BE9F5235AEE72264E3"/>
          </w:pPr>
          <w:r>
            <w:rPr>
              <w:color w:val="2F5496" w:themeColor="accent1" w:themeShade="BF"/>
              <w:sz w:val="24"/>
              <w:szCs w:val="24"/>
            </w:rPr>
            <w:t>[Document subtitle]</w:t>
          </w:r>
        </w:p>
      </w:docPartBody>
    </w:docPart>
    <w:docPart>
      <w:docPartPr>
        <w:name w:val="6F6365E5E36E4090B20D86060B25CE4A"/>
        <w:category>
          <w:name w:val="General"/>
          <w:gallery w:val="placeholder"/>
        </w:category>
        <w:types>
          <w:type w:val="bbPlcHdr"/>
        </w:types>
        <w:behaviors>
          <w:behavior w:val="content"/>
        </w:behaviors>
        <w:guid w:val="{9B1CE6AB-1DC3-401A-A817-B7DFBB2444BB}"/>
      </w:docPartPr>
      <w:docPartBody>
        <w:p w:rsidR="003D17E0" w:rsidRDefault="00934D78" w:rsidP="00934D78">
          <w:pPr>
            <w:pStyle w:val="6F6365E5E36E4090B20D86060B25CE4A"/>
          </w:pPr>
          <w:r>
            <w:rPr>
              <w:color w:val="4472C4" w:themeColor="accent1"/>
              <w:sz w:val="28"/>
              <w:szCs w:val="28"/>
            </w:rPr>
            <w:t>[Author name]</w:t>
          </w:r>
        </w:p>
      </w:docPartBody>
    </w:docPart>
    <w:docPart>
      <w:docPartPr>
        <w:name w:val="F85329E94C7242EBB9E4CCE5D5C1C21E"/>
        <w:category>
          <w:name w:val="General"/>
          <w:gallery w:val="placeholder"/>
        </w:category>
        <w:types>
          <w:type w:val="bbPlcHdr"/>
        </w:types>
        <w:behaviors>
          <w:behavior w:val="content"/>
        </w:behaviors>
        <w:guid w:val="{45A905DB-846E-4B4C-A132-124B67C82C1F}"/>
      </w:docPartPr>
      <w:docPartBody>
        <w:p w:rsidR="003D17E0" w:rsidRDefault="00934D78" w:rsidP="00934D78">
          <w:pPr>
            <w:pStyle w:val="F85329E94C7242EBB9E4CCE5D5C1C21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78"/>
    <w:rsid w:val="002E2731"/>
    <w:rsid w:val="003D17E0"/>
    <w:rsid w:val="005C28EB"/>
    <w:rsid w:val="00724218"/>
    <w:rsid w:val="00934D78"/>
    <w:rsid w:val="00B315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38E9786A44EB6B8D8BEA7C03CCE96">
    <w:name w:val="DD638E9786A44EB6B8D8BEA7C03CCE96"/>
    <w:rsid w:val="00934D78"/>
  </w:style>
  <w:style w:type="paragraph" w:customStyle="1" w:styleId="22AA77698E0444099487905CBE3BF4C7">
    <w:name w:val="22AA77698E0444099487905CBE3BF4C7"/>
    <w:rsid w:val="00934D78"/>
  </w:style>
  <w:style w:type="paragraph" w:customStyle="1" w:styleId="262C134925AD49BE9F5235AEE72264E3">
    <w:name w:val="262C134925AD49BE9F5235AEE72264E3"/>
    <w:rsid w:val="00934D78"/>
  </w:style>
  <w:style w:type="paragraph" w:customStyle="1" w:styleId="6F6365E5E36E4090B20D86060B25CE4A">
    <w:name w:val="6F6365E5E36E4090B20D86060B25CE4A"/>
    <w:rsid w:val="00934D78"/>
  </w:style>
  <w:style w:type="paragraph" w:customStyle="1" w:styleId="F85329E94C7242EBB9E4CCE5D5C1C21E">
    <w:name w:val="F85329E94C7242EBB9E4CCE5D5C1C21E"/>
    <w:rsid w:val="00934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DBi20</b:Tag>
    <b:SourceType>JournalArticle</b:SourceType>
    <b:Guid>{CA2643D1-88FA-4206-BF16-E6A50C91D17C}</b:Guid>
    <b:Author>
      <b:Author>
        <b:NameList>
          <b:Person>
            <b:Last>D</b:Last>
            <b:First>Bissell</b:First>
          </b:Person>
        </b:NameList>
      </b:Author>
    </b:Author>
    <b:Title>Autonomous Automobilities: The social impacts of Driverless vehicles</b:Title>
    <b:Year>2020</b:Year>
    <b:JournalName>Current Sociology</b:JournalName>
    <b:Pages>116-134</b:Pages>
    <b:Volume>68</b:Volume>
    <b:Issue>1</b:Issue>
    <b:RefOrder>1</b:RefOrder>
  </b:Source>
  <b:Source>
    <b:Tag>Sae21</b:Tag>
    <b:SourceType>InternetSite</b:SourceType>
    <b:Guid>{DF0BFFE4-4097-43CE-A1F9-7C8476E4BCD7}</b:Guid>
    <b:Title>Sae.org</b:Title>
    <b:Year>2021</b:Year>
    <b:YearAccessed>2021</b:YearAccessed>
    <b:MonthAccessed>October</b:MonthAccessed>
    <b:DayAccessed>12</b:DayAccessed>
    <b:URL>&lt;https://www.sae.org/standards/content/j3016_201806/&gt;</b:URL>
    <b:Author>
      <b:Author>
        <b:Corporate>ISO &amp; SAE</b:Corporate>
      </b:Author>
    </b:Author>
    <b:RefOrder>2</b:RefOrder>
  </b:Source>
  <b:Source>
    <b:Tag>LiL21</b:Tag>
    <b:SourceType>InternetSite</b:SourceType>
    <b:Guid>{7B2B5108-6F7B-4494-A697-42DB6F75A4EE}</b:Guid>
    <b:Title>copernicus.org</b:Title>
    <b:Year>2021</b:Year>
    <b:City>China</b:City>
    <b:Publisher>Mechanical Sciences</b:Publisher>
    <b:Edition>1</b:Edition>
    <b:Author>
      <b:Author>
        <b:NameList>
          <b:Person>
            <b:Last>Li</b:Last>
            <b:First>L</b:First>
          </b:Person>
          <b:Person>
            <b:Last>J</b:Last>
            <b:First>Li</b:First>
          </b:Person>
          <b:Person>
            <b:Last>S</b:Last>
            <b:First>Zhang</b:First>
          </b:Person>
        </b:NameList>
      </b:Author>
    </b:Author>
    <b:YearAccessed>2021</b:YearAccessed>
    <b:MonthAccessed>October</b:MonthAccessed>
    <b:DayAccessed>12</b:DayAccessed>
    <b:URL>http://ms.copernicus.org/articles/12/419/2021/ms-12-419-2021.pdf</b:URL>
    <b:RefOrder>3</b:RefOrder>
  </b:Source>
  <b:Source>
    <b:Tag>Cho19</b:Tag>
    <b:SourceType>JournalArticle</b:SourceType>
    <b:Guid>{1D68CF49-9177-48B8-9D4E-C3DE924517F3}</b:Guid>
    <b:Title>Transportation Cyber-Physical Systems</b:Title>
    <b:Year>2019</b:Year>
    <b:JournalName>Elsevier</b:JournalName>
    <b:Pages>2.1.2</b:Pages>
    <b:Issue>1</b:Issue>
    <b:Author>
      <b:Author>
        <b:NameList>
          <b:Person>
            <b:Last>Chowdury</b:Last>
            <b:First>M</b:First>
          </b:Person>
          <b:Person>
            <b:Last>Deka</b:Last>
            <b:First>L</b:First>
          </b:Person>
        </b:NameList>
      </b:Author>
    </b:Author>
    <b:RefOrder>4</b:RefOrder>
  </b:Source>
  <b:Source>
    <b:Tag>Kle20</b:Tag>
    <b:SourceType>JournalArticle</b:SourceType>
    <b:Guid>{FAB10934-6C85-42A6-A6E9-33795B83E65D}</b:Guid>
    <b:Title>Maritim Autonomous Vehicles: New frontiers in the law of the Sea</b:Title>
    <b:JournalName>Internatiuonal and Comparative Law Quarterly</b:JournalName>
    <b:Year>2020</b:Year>
    <b:Pages>719-734</b:Pages>
    <b:Volume>69</b:Volume>
    <b:Issue>3</b:Issue>
    <b:Author>
      <b:Author>
        <b:NameList>
          <b:Person>
            <b:Last>Klein</b:Last>
            <b:First>N</b:First>
          </b:Person>
          <b:Person>
            <b:Last>Guilfoyle</b:Last>
            <b:First>D</b:First>
          </b:Person>
          <b:Person>
            <b:Last>Karim</b:Last>
            <b:Middle>S</b:Middle>
            <b:First>M</b:First>
          </b:Person>
          <b:Person>
            <b:Last>McLaughlin</b:Last>
            <b:First>R</b:First>
          </b:Person>
        </b:NameList>
      </b:Author>
    </b:Author>
    <b:Publisher>Cambridge University Press</b:Publisher>
    <b:DOI>10.1017/S00205893200000226</b:DOI>
    <b:RefOrder>5</b:RefOrder>
  </b:Source>
  <b:Source>
    <b:Tag>Air21</b:Tag>
    <b:SourceType>InternetSite</b:SourceType>
    <b:Guid>{43423298-921F-49CD-87E5-0FE3B287DE59}</b:Guid>
    <b:Author>
      <b:Author>
        <b:Corporate>Airforce Technology</b:Corporate>
      </b:Author>
    </b:Author>
    <b:Title>Airforce-technology.com</b:Title>
    <b:Year>2021</b:Year>
    <b:YearAccessed>2021</b:YearAccessed>
    <b:MonthAccessed>October</b:MonthAccessed>
    <b:DayAccessed>12</b:DayAccessed>
    <b:URL>https://www.airforce-technology.com/features/sukhoi-su-57-a-significant-boost-to-russian-air-combat-capabilities</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B4218-0278-4546-AB38-DBA8F4D81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Autonomous Vehicles</vt:lpstr>
    </vt:vector>
  </TitlesOfParts>
  <Company>Group 12</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Vehicles</dc:title>
  <dc:subject>The future of the Automotive Industry</dc:subject>
  <dc:creator>Ahmet Akgun &amp; Tim Prast</dc:creator>
  <cp:keywords/>
  <dc:description/>
  <cp:lastModifiedBy>Brandon McPherson</cp:lastModifiedBy>
  <cp:revision>5</cp:revision>
  <dcterms:created xsi:type="dcterms:W3CDTF">2021-10-14T13:52:00Z</dcterms:created>
  <dcterms:modified xsi:type="dcterms:W3CDTF">2021-10-16T12:30:00Z</dcterms:modified>
</cp:coreProperties>
</file>