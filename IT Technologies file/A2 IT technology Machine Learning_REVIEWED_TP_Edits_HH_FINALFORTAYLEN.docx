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eastAsia="en-US"/>
        </w:rPr>
        <w:id w:val="-654833485"/>
        <w:docPartObj>
          <w:docPartGallery w:val="Cover Pages"/>
          <w:docPartUnique/>
        </w:docPartObj>
      </w:sdtPr>
      <w:sdtEndPr>
        <w:rPr>
          <w:color w:val="4472C4" w:themeColor="accent1"/>
        </w:rPr>
      </w:sdtEndPr>
      <w:sdtContent>
        <w:p w14:paraId="1501B3BF" w14:textId="54FDB1D4" w:rsidR="00F54B10" w:rsidRPr="00513C97" w:rsidRDefault="00F54B1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54B10" w:rsidRPr="00484EBF" w14:paraId="699F7085" w14:textId="77777777">
            <w:sdt>
              <w:sdtPr>
                <w:rPr>
                  <w:color w:val="2F5496" w:themeColor="accent1" w:themeShade="BF"/>
                  <w:sz w:val="24"/>
                  <w:szCs w:val="24"/>
                  <w:lang w:val="en-AU"/>
                </w:rPr>
                <w:alias w:val="Company"/>
                <w:id w:val="13406915"/>
                <w:placeholder>
                  <w:docPart w:val="2FB6DECE29054E51B61278C7C6CC83F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D5965B3" w14:textId="14CF959D" w:rsidR="00F54B10" w:rsidRPr="00484EBF" w:rsidRDefault="00F54B10">
                    <w:pPr>
                      <w:pStyle w:val="NoSpacing"/>
                      <w:rPr>
                        <w:color w:val="2F5496" w:themeColor="accent1" w:themeShade="BF"/>
                        <w:sz w:val="24"/>
                        <w:lang w:val="en-AU"/>
                      </w:rPr>
                    </w:pPr>
                    <w:r w:rsidRPr="00484EBF">
                      <w:rPr>
                        <w:color w:val="2F5496" w:themeColor="accent1" w:themeShade="BF"/>
                        <w:sz w:val="24"/>
                        <w:szCs w:val="24"/>
                        <w:lang w:val="en-AU"/>
                      </w:rPr>
                      <w:t>Group 12</w:t>
                    </w:r>
                  </w:p>
                </w:tc>
              </w:sdtContent>
            </w:sdt>
          </w:tr>
          <w:tr w:rsidR="00F54B10" w:rsidRPr="00484EBF" w14:paraId="0D6124F5" w14:textId="77777777">
            <w:tc>
              <w:tcPr>
                <w:tcW w:w="7672" w:type="dxa"/>
              </w:tcPr>
              <w:sdt>
                <w:sdtPr>
                  <w:rPr>
                    <w:rFonts w:asciiTheme="majorHAnsi" w:eastAsiaTheme="majorEastAsia" w:hAnsiTheme="majorHAnsi" w:cstheme="majorBidi"/>
                    <w:color w:val="4472C4" w:themeColor="accent1"/>
                    <w:sz w:val="88"/>
                    <w:szCs w:val="88"/>
                    <w:lang w:val="en-AU"/>
                  </w:rPr>
                  <w:alias w:val="Title"/>
                  <w:id w:val="13406919"/>
                  <w:placeholder>
                    <w:docPart w:val="00BE21CCD6E34B1FBDA8A28A97FFB2EE"/>
                  </w:placeholder>
                  <w:dataBinding w:prefixMappings="xmlns:ns0='http://schemas.openxmlformats.org/package/2006/metadata/core-properties' xmlns:ns1='http://purl.org/dc/elements/1.1/'" w:xpath="/ns0:coreProperties[1]/ns1:title[1]" w:storeItemID="{6C3C8BC8-F283-45AE-878A-BAB7291924A1}"/>
                  <w:text/>
                </w:sdtPr>
                <w:sdtEndPr/>
                <w:sdtContent>
                  <w:p w14:paraId="24AC9F1F" w14:textId="5B8C8B55" w:rsidR="00F54B10" w:rsidRPr="00484EBF" w:rsidRDefault="00F54B10">
                    <w:pPr>
                      <w:pStyle w:val="NoSpacing"/>
                      <w:spacing w:line="216" w:lineRule="auto"/>
                      <w:rPr>
                        <w:rFonts w:asciiTheme="majorHAnsi" w:eastAsiaTheme="majorEastAsia" w:hAnsiTheme="majorHAnsi" w:cstheme="majorBidi"/>
                        <w:color w:val="4472C4" w:themeColor="accent1"/>
                        <w:sz w:val="88"/>
                        <w:szCs w:val="88"/>
                        <w:lang w:val="en-AU"/>
                      </w:rPr>
                    </w:pPr>
                    <w:r w:rsidRPr="00484EBF">
                      <w:rPr>
                        <w:rFonts w:asciiTheme="majorHAnsi" w:eastAsiaTheme="majorEastAsia" w:hAnsiTheme="majorHAnsi" w:cstheme="majorBidi"/>
                        <w:color w:val="4472C4" w:themeColor="accent1"/>
                        <w:sz w:val="88"/>
                        <w:szCs w:val="88"/>
                        <w:lang w:val="en-AU"/>
                      </w:rPr>
                      <w:t>Machine Learning</w:t>
                    </w:r>
                  </w:p>
                </w:sdtContent>
              </w:sdt>
            </w:tc>
          </w:tr>
          <w:tr w:rsidR="00F54B10" w:rsidRPr="00484EBF" w14:paraId="6765BDD1" w14:textId="77777777">
            <w:sdt>
              <w:sdtPr>
                <w:rPr>
                  <w:color w:val="2F5496" w:themeColor="accent1" w:themeShade="BF"/>
                  <w:sz w:val="24"/>
                  <w:szCs w:val="24"/>
                  <w:lang w:val="en-AU"/>
                </w:rPr>
                <w:alias w:val="Subtitle"/>
                <w:id w:val="13406923"/>
                <w:placeholder>
                  <w:docPart w:val="214E03D80B1E47CC9EF1D552B92AAC5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2D3836C" w14:textId="0967E586" w:rsidR="00F54B10" w:rsidRPr="00484EBF" w:rsidRDefault="00F54B10">
                    <w:pPr>
                      <w:pStyle w:val="NoSpacing"/>
                      <w:rPr>
                        <w:color w:val="2F5496" w:themeColor="accent1" w:themeShade="BF"/>
                        <w:sz w:val="24"/>
                        <w:lang w:val="en-AU"/>
                      </w:rPr>
                    </w:pPr>
                    <w:r w:rsidRPr="00484EBF">
                      <w:rPr>
                        <w:color w:val="2F5496" w:themeColor="accent1" w:themeShade="BF"/>
                        <w:sz w:val="24"/>
                        <w:szCs w:val="24"/>
                        <w:lang w:val="en-AU"/>
                      </w:rPr>
                      <w:t>Teaching a Machine to Think like a Human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54B10" w:rsidRPr="00484EBF" w14:paraId="0901A0B4" w14:textId="77777777">
            <w:tc>
              <w:tcPr>
                <w:tcW w:w="7221" w:type="dxa"/>
                <w:tcMar>
                  <w:top w:w="216" w:type="dxa"/>
                  <w:left w:w="115" w:type="dxa"/>
                  <w:bottom w:w="216" w:type="dxa"/>
                  <w:right w:w="115" w:type="dxa"/>
                </w:tcMar>
              </w:tcPr>
              <w:sdt>
                <w:sdtPr>
                  <w:rPr>
                    <w:color w:val="4472C4" w:themeColor="accent1"/>
                    <w:sz w:val="28"/>
                    <w:szCs w:val="28"/>
                    <w:lang w:val="en-AU"/>
                  </w:rPr>
                  <w:alias w:val="Author"/>
                  <w:id w:val="13406928"/>
                  <w:placeholder>
                    <w:docPart w:val="88288FEB62C94A108CC6B11CAA68335A"/>
                  </w:placeholder>
                  <w:dataBinding w:prefixMappings="xmlns:ns0='http://schemas.openxmlformats.org/package/2006/metadata/core-properties' xmlns:ns1='http://purl.org/dc/elements/1.1/'" w:xpath="/ns0:coreProperties[1]/ns1:creator[1]" w:storeItemID="{6C3C8BC8-F283-45AE-878A-BAB7291924A1}"/>
                  <w:text/>
                </w:sdtPr>
                <w:sdtEndPr/>
                <w:sdtContent>
                  <w:p w14:paraId="452FF73B" w14:textId="1F122EC8" w:rsidR="00F54B10" w:rsidRPr="00484EBF" w:rsidRDefault="00F54B10">
                    <w:pPr>
                      <w:pStyle w:val="NoSpacing"/>
                      <w:rPr>
                        <w:color w:val="4472C4" w:themeColor="accent1"/>
                        <w:sz w:val="28"/>
                        <w:szCs w:val="28"/>
                        <w:lang w:val="en-AU"/>
                      </w:rPr>
                    </w:pPr>
                    <w:r w:rsidRPr="00484EBF">
                      <w:rPr>
                        <w:color w:val="4472C4" w:themeColor="accent1"/>
                        <w:sz w:val="28"/>
                        <w:szCs w:val="28"/>
                        <w:lang w:val="en-AU"/>
                      </w:rPr>
                      <w:t xml:space="preserve">Ahmet </w:t>
                    </w:r>
                    <w:proofErr w:type="spellStart"/>
                    <w:r w:rsidRPr="00484EBF">
                      <w:rPr>
                        <w:color w:val="4472C4" w:themeColor="accent1"/>
                        <w:sz w:val="28"/>
                        <w:szCs w:val="28"/>
                        <w:lang w:val="en-AU"/>
                      </w:rPr>
                      <w:t>Akgun</w:t>
                    </w:r>
                    <w:proofErr w:type="spellEnd"/>
                    <w:r w:rsidRPr="00484EBF">
                      <w:rPr>
                        <w:color w:val="4472C4" w:themeColor="accent1"/>
                        <w:sz w:val="28"/>
                        <w:szCs w:val="28"/>
                        <w:lang w:val="en-AU"/>
                      </w:rPr>
                      <w:t xml:space="preserve"> &amp; Tim Prast</w:t>
                    </w:r>
                  </w:p>
                </w:sdtContent>
              </w:sdt>
              <w:sdt>
                <w:sdtPr>
                  <w:rPr>
                    <w:color w:val="4472C4" w:themeColor="accent1"/>
                    <w:sz w:val="28"/>
                    <w:szCs w:val="28"/>
                    <w:lang w:val="en-AU"/>
                  </w:rPr>
                  <w:alias w:val="Date"/>
                  <w:tag w:val="Date"/>
                  <w:id w:val="13406932"/>
                  <w:placeholder>
                    <w:docPart w:val="1333FF3D10A448AFA3C7ADE4EB8151BB"/>
                  </w:placeholder>
                  <w:dataBinding w:prefixMappings="xmlns:ns0='http://schemas.microsoft.com/office/2006/coverPageProps'" w:xpath="/ns0:CoverPageProperties[1]/ns0:PublishDate[1]" w:storeItemID="{55AF091B-3C7A-41E3-B477-F2FDAA23CFDA}"/>
                  <w:date w:fullDate="2021-10-12T00:00:00Z">
                    <w:dateFormat w:val="M-d-yyyy"/>
                    <w:lid w:val="en-US"/>
                    <w:storeMappedDataAs w:val="dateTime"/>
                    <w:calendar w:val="gregorian"/>
                  </w:date>
                </w:sdtPr>
                <w:sdtEndPr/>
                <w:sdtContent>
                  <w:p w14:paraId="5C2C7962" w14:textId="2CFF472F" w:rsidR="00F54B10" w:rsidRPr="00484EBF" w:rsidRDefault="00F54B10">
                    <w:pPr>
                      <w:pStyle w:val="NoSpacing"/>
                      <w:rPr>
                        <w:color w:val="4472C4" w:themeColor="accent1"/>
                        <w:sz w:val="28"/>
                        <w:szCs w:val="28"/>
                        <w:lang w:val="en-AU"/>
                      </w:rPr>
                    </w:pPr>
                    <w:r w:rsidRPr="00484EBF">
                      <w:rPr>
                        <w:color w:val="4472C4" w:themeColor="accent1"/>
                        <w:sz w:val="28"/>
                        <w:szCs w:val="28"/>
                        <w:lang w:val="en-AU"/>
                      </w:rPr>
                      <w:t>10-12-2021</w:t>
                    </w:r>
                  </w:p>
                </w:sdtContent>
              </w:sdt>
              <w:p w14:paraId="31399479" w14:textId="6CAA1BE9" w:rsidR="00F54B10" w:rsidRPr="00484EBF" w:rsidRDefault="0002360B">
                <w:pPr>
                  <w:pStyle w:val="NoSpacing"/>
                  <w:rPr>
                    <w:color w:val="4472C4" w:themeColor="accent1"/>
                    <w:lang w:val="en-AU"/>
                  </w:rPr>
                </w:pPr>
              </w:p>
            </w:tc>
          </w:tr>
        </w:tbl>
      </w:sdtContent>
    </w:sdt>
    <w:p w14:paraId="02A9A293" w14:textId="356E6C07" w:rsidR="00F54B10" w:rsidRPr="00484EBF" w:rsidRDefault="00F54B10" w:rsidP="00FC796A">
      <w:pPr>
        <w:pStyle w:val="Heading2"/>
      </w:pPr>
      <w:r w:rsidRPr="00484EBF">
        <w:br w:type="page"/>
      </w:r>
    </w:p>
    <w:p w14:paraId="683306F5" w14:textId="089ECA9C" w:rsidR="00F54B10" w:rsidRPr="00484EBF" w:rsidRDefault="00F54B10" w:rsidP="00F54B10"/>
    <w:p w14:paraId="4ECF81D6" w14:textId="77777777" w:rsidR="00F54B10" w:rsidRPr="00484EBF" w:rsidRDefault="00F54B10" w:rsidP="00F54B10"/>
    <w:sdt>
      <w:sdtPr>
        <w:rPr>
          <w:rFonts w:asciiTheme="minorHAnsi" w:eastAsiaTheme="minorEastAsia" w:hAnsiTheme="minorHAnsi" w:cstheme="minorBidi"/>
          <w:color w:val="auto"/>
          <w:sz w:val="22"/>
          <w:szCs w:val="22"/>
          <w:lang w:val="en-AU" w:eastAsia="en-AU"/>
        </w:rPr>
        <w:id w:val="1832410329"/>
        <w:docPartObj>
          <w:docPartGallery w:val="Table of Contents"/>
          <w:docPartUnique/>
        </w:docPartObj>
      </w:sdtPr>
      <w:sdtEndPr>
        <w:rPr>
          <w:b/>
          <w:bCs/>
          <w:noProof/>
        </w:rPr>
      </w:sdtEndPr>
      <w:sdtContent>
        <w:p w14:paraId="40CE8106" w14:textId="2C579284" w:rsidR="00F54B10" w:rsidRPr="00484EBF" w:rsidRDefault="00F54B10">
          <w:pPr>
            <w:pStyle w:val="TOCHeading"/>
            <w:rPr>
              <w:lang w:val="en-AU"/>
            </w:rPr>
          </w:pPr>
          <w:r w:rsidRPr="00484EBF">
            <w:rPr>
              <w:lang w:val="en-AU"/>
            </w:rPr>
            <w:t>Table of Contents</w:t>
          </w:r>
        </w:p>
        <w:p w14:paraId="525945CC" w14:textId="6A1BC1BD" w:rsidR="00F54B10" w:rsidRPr="00545F4B" w:rsidRDefault="00F54B10">
          <w:pPr>
            <w:pStyle w:val="TOC2"/>
            <w:tabs>
              <w:tab w:val="right" w:leader="dot" w:pos="9350"/>
            </w:tabs>
            <w:rPr>
              <w:noProof/>
            </w:rPr>
          </w:pPr>
          <w:r w:rsidRPr="00545F4B">
            <w:fldChar w:fldCharType="begin"/>
          </w:r>
          <w:r w:rsidRPr="00484EBF">
            <w:instrText xml:space="preserve"> TOC \o "1-3" \h \z \u </w:instrText>
          </w:r>
          <w:r w:rsidRPr="00545F4B">
            <w:fldChar w:fldCharType="separate"/>
          </w:r>
          <w:hyperlink w:anchor="_Toc84940815" w:history="1">
            <w:r w:rsidRPr="00484EBF">
              <w:rPr>
                <w:rStyle w:val="Hyperlink"/>
                <w:noProof/>
              </w:rPr>
              <w:t>Introduction</w:t>
            </w:r>
            <w:r w:rsidRPr="00484EBF">
              <w:rPr>
                <w:noProof/>
                <w:webHidden/>
              </w:rPr>
              <w:tab/>
            </w:r>
            <w:r w:rsidRPr="00484EBF">
              <w:rPr>
                <w:noProof/>
                <w:webHidden/>
              </w:rPr>
              <w:fldChar w:fldCharType="begin"/>
            </w:r>
            <w:r w:rsidRPr="00484EBF">
              <w:rPr>
                <w:noProof/>
                <w:webHidden/>
              </w:rPr>
              <w:instrText xml:space="preserve"> PAGEREF _Toc84940815 \h </w:instrText>
            </w:r>
            <w:r w:rsidRPr="00484EBF">
              <w:rPr>
                <w:noProof/>
                <w:webHidden/>
              </w:rPr>
            </w:r>
            <w:r w:rsidRPr="00484EBF">
              <w:rPr>
                <w:noProof/>
                <w:webHidden/>
              </w:rPr>
              <w:fldChar w:fldCharType="separate"/>
            </w:r>
            <w:r w:rsidRPr="00484EBF">
              <w:rPr>
                <w:noProof/>
                <w:webHidden/>
              </w:rPr>
              <w:t>2</w:t>
            </w:r>
            <w:r w:rsidRPr="00484EBF">
              <w:rPr>
                <w:noProof/>
                <w:webHidden/>
              </w:rPr>
              <w:fldChar w:fldCharType="end"/>
            </w:r>
          </w:hyperlink>
        </w:p>
        <w:p w14:paraId="45D78D5C" w14:textId="6BB84B13" w:rsidR="00F54B10" w:rsidRPr="00484EBF" w:rsidRDefault="0002360B">
          <w:pPr>
            <w:pStyle w:val="TOC2"/>
            <w:tabs>
              <w:tab w:val="right" w:leader="dot" w:pos="9350"/>
            </w:tabs>
            <w:rPr>
              <w:noProof/>
            </w:rPr>
          </w:pPr>
          <w:hyperlink w:anchor="_Toc84940816" w:history="1">
            <w:r w:rsidR="00F54B10" w:rsidRPr="00484EBF">
              <w:rPr>
                <w:rStyle w:val="Hyperlink"/>
                <w:noProof/>
              </w:rPr>
              <w:t>Machine Learning</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_Toc84940816 \h </w:instrText>
            </w:r>
            <w:r w:rsidR="00F54B10" w:rsidRPr="00484EBF">
              <w:rPr>
                <w:noProof/>
                <w:webHidden/>
              </w:rPr>
            </w:r>
            <w:r w:rsidR="00F54B10" w:rsidRPr="00484EBF">
              <w:rPr>
                <w:noProof/>
                <w:webHidden/>
              </w:rPr>
              <w:fldChar w:fldCharType="separate"/>
            </w:r>
            <w:r w:rsidR="00F54B10" w:rsidRPr="00484EBF">
              <w:rPr>
                <w:noProof/>
                <w:webHidden/>
              </w:rPr>
              <w:t>2</w:t>
            </w:r>
            <w:r w:rsidR="00F54B10" w:rsidRPr="00484EBF">
              <w:rPr>
                <w:noProof/>
                <w:webHidden/>
              </w:rPr>
              <w:fldChar w:fldCharType="end"/>
            </w:r>
          </w:hyperlink>
        </w:p>
        <w:p w14:paraId="7956CBA0" w14:textId="06D06AC2" w:rsidR="00F54B10" w:rsidRPr="00484EBF" w:rsidRDefault="0002360B">
          <w:pPr>
            <w:pStyle w:val="TOC2"/>
            <w:tabs>
              <w:tab w:val="right" w:leader="dot" w:pos="9350"/>
            </w:tabs>
            <w:rPr>
              <w:noProof/>
            </w:rPr>
          </w:pPr>
          <w:hyperlink w:anchor="_Toc84940817" w:history="1">
            <w:r w:rsidR="00F54B10" w:rsidRPr="00484EBF">
              <w:rPr>
                <w:rStyle w:val="Hyperlink"/>
                <w:noProof/>
              </w:rPr>
              <w:t>How does a Machine learn</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_Toc84940817 \h </w:instrText>
            </w:r>
            <w:r w:rsidR="00F54B10" w:rsidRPr="00484EBF">
              <w:rPr>
                <w:noProof/>
                <w:webHidden/>
              </w:rPr>
            </w:r>
            <w:r w:rsidR="00F54B10" w:rsidRPr="00484EBF">
              <w:rPr>
                <w:noProof/>
                <w:webHidden/>
              </w:rPr>
              <w:fldChar w:fldCharType="separate"/>
            </w:r>
            <w:r w:rsidR="00F54B10" w:rsidRPr="00484EBF">
              <w:rPr>
                <w:noProof/>
                <w:webHidden/>
              </w:rPr>
              <w:t>3</w:t>
            </w:r>
            <w:r w:rsidR="00F54B10" w:rsidRPr="00484EBF">
              <w:rPr>
                <w:noProof/>
                <w:webHidden/>
              </w:rPr>
              <w:fldChar w:fldCharType="end"/>
            </w:r>
          </w:hyperlink>
        </w:p>
        <w:p w14:paraId="11CEA4BA" w14:textId="6EAE5ECE" w:rsidR="00F54B10" w:rsidRPr="00484EBF" w:rsidRDefault="0002360B">
          <w:pPr>
            <w:pStyle w:val="TOC2"/>
            <w:tabs>
              <w:tab w:val="right" w:leader="dot" w:pos="9350"/>
            </w:tabs>
            <w:rPr>
              <w:noProof/>
            </w:rPr>
          </w:pPr>
          <w:hyperlink w:anchor="_Toc84940818" w:history="1">
            <w:r w:rsidR="00F54B10" w:rsidRPr="00484EBF">
              <w:rPr>
                <w:rStyle w:val="Hyperlink"/>
                <w:noProof/>
              </w:rPr>
              <w:t>Machine Learning in Our Daily Lives</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_Toc84940818 \h </w:instrText>
            </w:r>
            <w:r w:rsidR="00F54B10" w:rsidRPr="00484EBF">
              <w:rPr>
                <w:noProof/>
                <w:webHidden/>
              </w:rPr>
            </w:r>
            <w:r w:rsidR="00F54B10" w:rsidRPr="00484EBF">
              <w:rPr>
                <w:noProof/>
                <w:webHidden/>
              </w:rPr>
              <w:fldChar w:fldCharType="separate"/>
            </w:r>
            <w:r w:rsidR="00F54B10" w:rsidRPr="00484EBF">
              <w:rPr>
                <w:noProof/>
                <w:webHidden/>
              </w:rPr>
              <w:t>5</w:t>
            </w:r>
            <w:r w:rsidR="00F54B10" w:rsidRPr="00484EBF">
              <w:rPr>
                <w:noProof/>
                <w:webHidden/>
              </w:rPr>
              <w:fldChar w:fldCharType="end"/>
            </w:r>
          </w:hyperlink>
        </w:p>
        <w:p w14:paraId="3F9220C1" w14:textId="47824B2C" w:rsidR="00F54B10" w:rsidRPr="00484EBF" w:rsidRDefault="0002360B">
          <w:pPr>
            <w:pStyle w:val="TOC2"/>
            <w:tabs>
              <w:tab w:val="right" w:leader="dot" w:pos="9350"/>
            </w:tabs>
            <w:rPr>
              <w:noProof/>
            </w:rPr>
          </w:pPr>
          <w:hyperlink w:anchor="_Toc84940819" w:history="1">
            <w:r w:rsidR="00F54B10" w:rsidRPr="00484EBF">
              <w:rPr>
                <w:rStyle w:val="Hyperlink"/>
                <w:noProof/>
              </w:rPr>
              <w:t>Our Relationship with Machine Learning</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_Toc84940819 \h </w:instrText>
            </w:r>
            <w:r w:rsidR="00F54B10" w:rsidRPr="00484EBF">
              <w:rPr>
                <w:noProof/>
                <w:webHidden/>
              </w:rPr>
            </w:r>
            <w:r w:rsidR="00F54B10" w:rsidRPr="00484EBF">
              <w:rPr>
                <w:noProof/>
                <w:webHidden/>
              </w:rPr>
              <w:fldChar w:fldCharType="separate"/>
            </w:r>
            <w:r w:rsidR="00F54B10" w:rsidRPr="00484EBF">
              <w:rPr>
                <w:noProof/>
                <w:webHidden/>
              </w:rPr>
              <w:t>6</w:t>
            </w:r>
            <w:r w:rsidR="00F54B10" w:rsidRPr="00484EBF">
              <w:rPr>
                <w:noProof/>
                <w:webHidden/>
              </w:rPr>
              <w:fldChar w:fldCharType="end"/>
            </w:r>
          </w:hyperlink>
        </w:p>
        <w:p w14:paraId="63FF53E5" w14:textId="397464BA" w:rsidR="00F54B10" w:rsidRPr="00484EBF" w:rsidRDefault="0002360B">
          <w:pPr>
            <w:pStyle w:val="TOC2"/>
            <w:tabs>
              <w:tab w:val="right" w:leader="dot" w:pos="9350"/>
            </w:tabs>
            <w:rPr>
              <w:noProof/>
            </w:rPr>
          </w:pPr>
          <w:hyperlink w:anchor="_Toc84940820" w:history="1">
            <w:r w:rsidR="00F54B10" w:rsidRPr="00484EBF">
              <w:rPr>
                <w:rStyle w:val="Hyperlink"/>
                <w:noProof/>
              </w:rPr>
              <w:t>References</w:t>
            </w:r>
            <w:r w:rsidR="00F54B10" w:rsidRPr="00484EBF">
              <w:rPr>
                <w:noProof/>
                <w:webHidden/>
              </w:rPr>
              <w:tab/>
            </w:r>
            <w:r w:rsidR="00F54B10" w:rsidRPr="00484EBF">
              <w:rPr>
                <w:noProof/>
                <w:webHidden/>
              </w:rPr>
              <w:fldChar w:fldCharType="begin"/>
            </w:r>
            <w:r w:rsidR="00F54B10" w:rsidRPr="00484EBF">
              <w:rPr>
                <w:noProof/>
                <w:webHidden/>
              </w:rPr>
              <w:instrText xml:space="preserve"> PAGEREF _Toc84940820 \h </w:instrText>
            </w:r>
            <w:r w:rsidR="00F54B10" w:rsidRPr="00484EBF">
              <w:rPr>
                <w:noProof/>
                <w:webHidden/>
              </w:rPr>
            </w:r>
            <w:r w:rsidR="00F54B10" w:rsidRPr="00484EBF">
              <w:rPr>
                <w:noProof/>
                <w:webHidden/>
              </w:rPr>
              <w:fldChar w:fldCharType="separate"/>
            </w:r>
            <w:r w:rsidR="00F54B10" w:rsidRPr="00484EBF">
              <w:rPr>
                <w:noProof/>
                <w:webHidden/>
              </w:rPr>
              <w:t>7</w:t>
            </w:r>
            <w:r w:rsidR="00F54B10" w:rsidRPr="00484EBF">
              <w:rPr>
                <w:noProof/>
                <w:webHidden/>
              </w:rPr>
              <w:fldChar w:fldCharType="end"/>
            </w:r>
          </w:hyperlink>
        </w:p>
        <w:p w14:paraId="3350F9C5" w14:textId="77777777" w:rsidR="00F54B10" w:rsidRPr="00513C97" w:rsidRDefault="00F54B10" w:rsidP="00F54B10">
          <w:pPr>
            <w:rPr>
              <w:b/>
              <w:bCs/>
              <w:noProof/>
            </w:rPr>
          </w:pPr>
          <w:r w:rsidRPr="00545F4B">
            <w:rPr>
              <w:b/>
              <w:bCs/>
              <w:noProof/>
            </w:rPr>
            <w:fldChar w:fldCharType="end"/>
          </w:r>
        </w:p>
        <w:p w14:paraId="5C01956E" w14:textId="41AD6037" w:rsidR="00F54B10" w:rsidRPr="00513C97" w:rsidRDefault="0002360B" w:rsidP="00F54B10"/>
      </w:sdtContent>
    </w:sdt>
    <w:bookmarkStart w:id="0" w:name="_Toc84940815" w:displacedByCustomXml="prev"/>
    <w:p w14:paraId="3277717C" w14:textId="448AC199" w:rsidR="00F54B10" w:rsidRPr="00484EBF" w:rsidRDefault="00F54B10" w:rsidP="00FC796A">
      <w:pPr>
        <w:pStyle w:val="Heading2"/>
      </w:pPr>
    </w:p>
    <w:p w14:paraId="1A31EBEB" w14:textId="083447FA" w:rsidR="00F54B10" w:rsidRPr="00484EBF" w:rsidRDefault="00F54B10" w:rsidP="00F54B10"/>
    <w:p w14:paraId="58B9FEBC" w14:textId="726E65FC" w:rsidR="00F54B10" w:rsidRPr="00484EBF" w:rsidRDefault="00F54B10" w:rsidP="00F54B10"/>
    <w:p w14:paraId="104B5FC6" w14:textId="36A5DFB5" w:rsidR="00F54B10" w:rsidRPr="00484EBF" w:rsidRDefault="00F54B10" w:rsidP="00F54B10"/>
    <w:p w14:paraId="1484061D" w14:textId="27EB3478" w:rsidR="00F54B10" w:rsidRPr="00484EBF" w:rsidRDefault="00F54B10" w:rsidP="00F54B10"/>
    <w:p w14:paraId="0548A056" w14:textId="4E3BB452" w:rsidR="00F54B10" w:rsidRPr="00484EBF" w:rsidRDefault="00F54B10" w:rsidP="00F54B10"/>
    <w:p w14:paraId="638186A7" w14:textId="7B179ED7" w:rsidR="00F54B10" w:rsidRPr="00484EBF" w:rsidRDefault="00F54B10" w:rsidP="00F54B10"/>
    <w:p w14:paraId="543586B4" w14:textId="247D971C" w:rsidR="00F54B10" w:rsidRPr="00484EBF" w:rsidRDefault="00F54B10" w:rsidP="00F54B10"/>
    <w:p w14:paraId="011AE059" w14:textId="7F1D5B45" w:rsidR="00F54B10" w:rsidRPr="00484EBF" w:rsidRDefault="00F54B10" w:rsidP="00F54B10"/>
    <w:p w14:paraId="244354F7" w14:textId="461F4027" w:rsidR="00F54B10" w:rsidRPr="00484EBF" w:rsidRDefault="00F54B10" w:rsidP="00F54B10"/>
    <w:p w14:paraId="37ECE964" w14:textId="16C27746" w:rsidR="00F54B10" w:rsidRPr="00484EBF" w:rsidRDefault="00F54B10" w:rsidP="00F54B10"/>
    <w:p w14:paraId="3D667905" w14:textId="1F3D7E53" w:rsidR="00F54B10" w:rsidRPr="00484EBF" w:rsidRDefault="00F54B10" w:rsidP="00F54B10"/>
    <w:p w14:paraId="1523F0E6" w14:textId="1EDD6A9E" w:rsidR="00F54B10" w:rsidRPr="00484EBF" w:rsidRDefault="00F54B10" w:rsidP="00F54B10"/>
    <w:p w14:paraId="2F4FF8AE" w14:textId="2A03F76A" w:rsidR="00F54B10" w:rsidRPr="00484EBF" w:rsidRDefault="00F54B10" w:rsidP="00F54B10"/>
    <w:p w14:paraId="75376CEE" w14:textId="6A5AD4FA" w:rsidR="00F54B10" w:rsidRPr="00484EBF" w:rsidRDefault="00F54B10" w:rsidP="00F54B10"/>
    <w:p w14:paraId="32891CB8" w14:textId="09B4CD4E" w:rsidR="00F54B10" w:rsidRPr="00484EBF" w:rsidRDefault="00F54B10" w:rsidP="00FC796A">
      <w:pPr>
        <w:pStyle w:val="Heading2"/>
      </w:pPr>
    </w:p>
    <w:p w14:paraId="7834E5A6" w14:textId="77777777" w:rsidR="00F54B10" w:rsidRPr="00484EBF" w:rsidRDefault="00F54B10" w:rsidP="00F54B10"/>
    <w:p w14:paraId="706A3BF4" w14:textId="2E9202FB" w:rsidR="00FC796A" w:rsidRPr="00484EBF" w:rsidRDefault="00FC796A" w:rsidP="00FC796A">
      <w:pPr>
        <w:pStyle w:val="Heading2"/>
      </w:pPr>
      <w:r w:rsidRPr="00484EBF">
        <w:lastRenderedPageBreak/>
        <w:t>Introduction</w:t>
      </w:r>
      <w:bookmarkEnd w:id="0"/>
    </w:p>
    <w:p w14:paraId="1092F2B9" w14:textId="3655A532" w:rsidR="00E92599" w:rsidRPr="00513C97" w:rsidRDefault="00C62BA5">
      <w:pPr>
        <w:widowControl w:val="0"/>
        <w:autoSpaceDE w:val="0"/>
        <w:autoSpaceDN w:val="0"/>
        <w:adjustRightInd w:val="0"/>
        <w:spacing w:after="200" w:line="276" w:lineRule="auto"/>
        <w:rPr>
          <w:color w:val="000000"/>
          <w:shd w:val="clear" w:color="auto" w:fill="FFFFFF"/>
        </w:rPr>
      </w:pPr>
      <w:commentRangeStart w:id="1"/>
      <w:r w:rsidRPr="00513C97">
        <w:rPr>
          <w:color w:val="000000"/>
          <w:shd w:val="clear" w:color="auto" w:fill="FFFFFF"/>
        </w:rPr>
        <w:t xml:space="preserve">Machine </w:t>
      </w:r>
      <w:r w:rsidRPr="00545F4B">
        <w:rPr>
          <w:color w:val="000000"/>
          <w:shd w:val="clear" w:color="auto" w:fill="FFFFFF"/>
        </w:rPr>
        <w:t>L</w:t>
      </w:r>
      <w:r w:rsidRPr="00484EBF">
        <w:rPr>
          <w:color w:val="000000"/>
          <w:shd w:val="clear" w:color="auto" w:fill="FFFFFF"/>
        </w:rPr>
        <w:t>earning is the way by which a machine can interpret, understand and make meaning from a large volume of data</w:t>
      </w:r>
      <w:r w:rsidR="00B06B8C" w:rsidRPr="00484EBF">
        <w:rPr>
          <w:color w:val="000000"/>
          <w:shd w:val="clear" w:color="auto" w:fill="FFFFFF"/>
        </w:rPr>
        <w:t>.</w:t>
      </w:r>
      <w:r w:rsidR="00CB6F97" w:rsidRPr="00484EBF">
        <w:rPr>
          <w:color w:val="000000"/>
          <w:shd w:val="clear" w:color="auto" w:fill="FFFFFF"/>
        </w:rPr>
        <w:t xml:space="preserve"> It is often purported </w:t>
      </w:r>
      <w:r w:rsidR="00811DA2" w:rsidRPr="00484EBF">
        <w:rPr>
          <w:color w:val="000000"/>
          <w:shd w:val="clear" w:color="auto" w:fill="FFFFFF"/>
        </w:rPr>
        <w:t>that they do this in a way that mimics human behaviour and methodology</w:t>
      </w:r>
      <w:commentRangeEnd w:id="1"/>
      <w:r w:rsidR="00286E3B" w:rsidRPr="00513C97">
        <w:rPr>
          <w:rStyle w:val="CommentReference"/>
        </w:rPr>
        <w:commentReference w:id="1"/>
      </w:r>
      <w:r w:rsidR="00811DA2" w:rsidRPr="00513C97">
        <w:rPr>
          <w:color w:val="000000"/>
          <w:shd w:val="clear" w:color="auto" w:fill="FFFFFF"/>
        </w:rPr>
        <w:t>.</w:t>
      </w:r>
      <w:r w:rsidR="00CB6F97" w:rsidRPr="00545F4B">
        <w:rPr>
          <w:color w:val="000000"/>
          <w:shd w:val="clear" w:color="auto" w:fill="FFFFFF"/>
        </w:rPr>
        <w:t xml:space="preserve"> </w:t>
      </w:r>
      <w:commentRangeStart w:id="2"/>
      <w:r w:rsidR="00E92599" w:rsidRPr="00484EBF">
        <w:rPr>
          <w:color w:val="000000"/>
          <w:shd w:val="clear" w:color="auto" w:fill="FFFFFF"/>
        </w:rPr>
        <w:t>“</w:t>
      </w:r>
      <w:r w:rsidR="00057BAD" w:rsidRPr="00484EBF">
        <w:rPr>
          <w:color w:val="000000"/>
          <w:shd w:val="clear" w:color="auto" w:fill="FFFFFF"/>
        </w:rPr>
        <w:t>M</w:t>
      </w:r>
      <w:r w:rsidR="00E92599" w:rsidRPr="00484EBF">
        <w:rPr>
          <w:color w:val="000000"/>
          <w:shd w:val="clear" w:color="auto" w:fill="FFFFFF"/>
        </w:rPr>
        <w:t>achine learning is an umbrella term that refers to a broad range of algorithms that perform intelligent predictions based on a data set. These data sets are often large, perhaps consisting of millions of unique data points. Recent progress in machine learning has attained what appears to be a human level of semantic understanding and information extraction, and sometimes the ability to detect abstract patterns with greater accuracy than human experts</w:t>
      </w:r>
      <w:commentRangeEnd w:id="2"/>
      <w:r w:rsidR="00E92811" w:rsidRPr="00513C97">
        <w:rPr>
          <w:rStyle w:val="CommentReference"/>
        </w:rPr>
        <w:commentReference w:id="2"/>
      </w:r>
      <w:commentRangeStart w:id="3"/>
      <w:r w:rsidR="00E92599" w:rsidRPr="00513C97">
        <w:rPr>
          <w:color w:val="000000"/>
          <w:shd w:val="clear" w:color="auto" w:fill="FFFFFF"/>
        </w:rPr>
        <w:t>”</w:t>
      </w:r>
      <w:customXmlInsRangeStart w:id="4" w:author="Timothy Prast" w:date="2021-10-14T20:59:00Z"/>
      <w:sdt>
        <w:sdtPr>
          <w:rPr>
            <w:color w:val="000000"/>
            <w:shd w:val="clear" w:color="auto" w:fill="FFFFFF"/>
          </w:rPr>
          <w:id w:val="1328473029"/>
          <w:citation/>
        </w:sdtPr>
        <w:sdtContent>
          <w:customXmlInsRangeEnd w:id="4"/>
          <w:ins w:id="5" w:author="Timothy Prast" w:date="2021-10-14T20:59:00Z">
            <w:r w:rsidR="00357D21">
              <w:rPr>
                <w:color w:val="000000"/>
                <w:shd w:val="clear" w:color="auto" w:fill="FFFFFF"/>
              </w:rPr>
              <w:fldChar w:fldCharType="begin"/>
            </w:r>
            <w:r w:rsidR="00357D21">
              <w:rPr>
                <w:rStyle w:val="FootnoteReference"/>
                <w:color w:val="000000"/>
                <w:shd w:val="clear" w:color="auto" w:fill="FFFFFF"/>
                <w:lang w:val="en-US"/>
              </w:rPr>
              <w:instrText xml:space="preserve"> CITATION JNi19 \l 1033 </w:instrText>
            </w:r>
          </w:ins>
          <w:r w:rsidR="00357D21">
            <w:rPr>
              <w:color w:val="000000"/>
              <w:shd w:val="clear" w:color="auto" w:fill="FFFFFF"/>
            </w:rPr>
            <w:fldChar w:fldCharType="separate"/>
          </w:r>
          <w:ins w:id="6" w:author="Timothy Prast" w:date="2021-10-14T20:59:00Z">
            <w:r w:rsidR="00357D21">
              <w:rPr>
                <w:rStyle w:val="FootnoteReference"/>
                <w:noProof/>
                <w:color w:val="000000"/>
                <w:shd w:val="clear" w:color="auto" w:fill="FFFFFF"/>
                <w:lang w:val="en-US"/>
              </w:rPr>
              <w:t xml:space="preserve"> </w:t>
            </w:r>
            <w:r w:rsidR="00357D21" w:rsidRPr="00357D21">
              <w:rPr>
                <w:noProof/>
                <w:color w:val="000000"/>
                <w:shd w:val="clear" w:color="auto" w:fill="FFFFFF"/>
                <w:lang w:val="en-US"/>
                <w:rPrChange w:id="7" w:author="Timothy Prast" w:date="2021-10-14T20:59:00Z">
                  <w:rPr>
                    <w:rFonts w:eastAsia="Times New Roman"/>
                  </w:rPr>
                </w:rPrChange>
              </w:rPr>
              <w:t>(J, et al., 2019)</w:t>
            </w:r>
            <w:r w:rsidR="00357D21">
              <w:rPr>
                <w:color w:val="000000"/>
                <w:shd w:val="clear" w:color="auto" w:fill="FFFFFF"/>
              </w:rPr>
              <w:fldChar w:fldCharType="end"/>
            </w:r>
          </w:ins>
          <w:customXmlInsRangeStart w:id="8" w:author="Timothy Prast" w:date="2021-10-14T20:59:00Z"/>
        </w:sdtContent>
      </w:sdt>
      <w:customXmlInsRangeEnd w:id="8"/>
      <w:del w:id="9" w:author="Timothy Prast" w:date="2021-10-14T20:59:00Z">
        <w:r w:rsidR="00FC796A" w:rsidRPr="00513C97" w:rsidDel="00357D21">
          <w:rPr>
            <w:rStyle w:val="FootnoteReference"/>
            <w:color w:val="000000"/>
            <w:shd w:val="clear" w:color="auto" w:fill="FFFFFF"/>
          </w:rPr>
          <w:footnoteReference w:id="1"/>
        </w:r>
      </w:del>
      <w:r w:rsidR="00FC796A" w:rsidRPr="00513C97">
        <w:rPr>
          <w:color w:val="000000"/>
          <w:shd w:val="clear" w:color="auto" w:fill="FFFFFF"/>
        </w:rPr>
        <w:t>.</w:t>
      </w:r>
      <w:r w:rsidR="0047746A" w:rsidRPr="00545F4B">
        <w:rPr>
          <w:color w:val="000000"/>
          <w:shd w:val="clear" w:color="auto" w:fill="FFFFFF"/>
        </w:rPr>
        <w:t xml:space="preserve"> </w:t>
      </w:r>
      <w:r w:rsidR="0047746A" w:rsidRPr="00484EBF">
        <w:rPr>
          <w:color w:val="000000"/>
          <w:shd w:val="clear" w:color="auto" w:fill="FFFFFF"/>
        </w:rPr>
        <w:t xml:space="preserve">Machine </w:t>
      </w:r>
      <w:r w:rsidR="00057BAD" w:rsidRPr="00484EBF">
        <w:rPr>
          <w:color w:val="000000"/>
          <w:shd w:val="clear" w:color="auto" w:fill="FFFFFF"/>
        </w:rPr>
        <w:t>l</w:t>
      </w:r>
      <w:r w:rsidR="0047746A" w:rsidRPr="00484EBF">
        <w:rPr>
          <w:color w:val="000000"/>
          <w:shd w:val="clear" w:color="auto" w:fill="FFFFFF"/>
        </w:rPr>
        <w:t xml:space="preserve">earning </w:t>
      </w:r>
      <w:r w:rsidR="00F537FC" w:rsidRPr="00484EBF">
        <w:rPr>
          <w:color w:val="000000"/>
          <w:shd w:val="clear" w:color="auto" w:fill="FFFFFF"/>
        </w:rPr>
        <w:t>and</w:t>
      </w:r>
      <w:r w:rsidR="00736524" w:rsidRPr="00484EBF">
        <w:rPr>
          <w:color w:val="000000"/>
          <w:shd w:val="clear" w:color="auto" w:fill="FFFFFF"/>
        </w:rPr>
        <w:t xml:space="preserve"> </w:t>
      </w:r>
      <w:r w:rsidR="00057BAD" w:rsidRPr="00513C97">
        <w:rPr>
          <w:color w:val="000000"/>
          <w:shd w:val="clear" w:color="auto" w:fill="FFFFFF"/>
        </w:rPr>
        <w:t>a</w:t>
      </w:r>
      <w:r w:rsidR="00FC796A" w:rsidRPr="00484EBF">
        <w:rPr>
          <w:color w:val="000000"/>
          <w:shd w:val="clear" w:color="auto" w:fill="FFFFFF"/>
        </w:rPr>
        <w:t xml:space="preserve">rtificial </w:t>
      </w:r>
      <w:r w:rsidR="00057BAD" w:rsidRPr="00484EBF">
        <w:rPr>
          <w:color w:val="000000"/>
          <w:shd w:val="clear" w:color="auto" w:fill="FFFFFF"/>
        </w:rPr>
        <w:t>i</w:t>
      </w:r>
      <w:r w:rsidR="00FC796A" w:rsidRPr="00484EBF">
        <w:rPr>
          <w:color w:val="000000"/>
          <w:shd w:val="clear" w:color="auto" w:fill="FFFFFF"/>
        </w:rPr>
        <w:t>ntelligence</w:t>
      </w:r>
      <w:r w:rsidR="003F099E" w:rsidRPr="00484EBF">
        <w:rPr>
          <w:color w:val="000000"/>
          <w:shd w:val="clear" w:color="auto" w:fill="FFFFFF"/>
        </w:rPr>
        <w:t xml:space="preserve"> </w:t>
      </w:r>
      <w:r w:rsidR="00F537FC" w:rsidRPr="00484EBF">
        <w:rPr>
          <w:color w:val="000000"/>
          <w:shd w:val="clear" w:color="auto" w:fill="FFFFFF"/>
        </w:rPr>
        <w:t xml:space="preserve">are </w:t>
      </w:r>
      <w:r w:rsidR="00E6685A" w:rsidRPr="00484EBF">
        <w:rPr>
          <w:color w:val="000000"/>
          <w:shd w:val="clear" w:color="auto" w:fill="FFFFFF"/>
        </w:rPr>
        <w:t>symbiotic,</w:t>
      </w:r>
      <w:r w:rsidR="00382D10" w:rsidRPr="00484EBF">
        <w:rPr>
          <w:color w:val="000000"/>
          <w:shd w:val="clear" w:color="auto" w:fill="FFFFFF"/>
        </w:rPr>
        <w:t xml:space="preserve"> </w:t>
      </w:r>
      <w:r w:rsidR="00864034" w:rsidRPr="00484EBF">
        <w:rPr>
          <w:color w:val="000000"/>
          <w:shd w:val="clear" w:color="auto" w:fill="FFFFFF"/>
        </w:rPr>
        <w:t>in the sense that one cannot exist</w:t>
      </w:r>
      <w:r w:rsidR="00FC796A" w:rsidRPr="00484EBF">
        <w:rPr>
          <w:color w:val="000000"/>
          <w:shd w:val="clear" w:color="auto" w:fill="FFFFFF"/>
        </w:rPr>
        <w:t xml:space="preserve"> without at least some aspect of the other. Therefore,</w:t>
      </w:r>
      <w:r w:rsidR="00CB4636" w:rsidRPr="00484EBF">
        <w:rPr>
          <w:color w:val="000000"/>
          <w:shd w:val="clear" w:color="auto" w:fill="FFFFFF"/>
        </w:rPr>
        <w:t xml:space="preserve"> to gain a true understanding of Machine Learning,</w:t>
      </w:r>
      <w:r w:rsidR="00FC796A" w:rsidRPr="00484EBF">
        <w:rPr>
          <w:color w:val="000000"/>
          <w:shd w:val="clear" w:color="auto" w:fill="FFFFFF"/>
        </w:rPr>
        <w:t xml:space="preserve"> it is important for us to understand what Artificial Intelligence is.</w:t>
      </w:r>
      <w:commentRangeEnd w:id="3"/>
      <w:r w:rsidR="00945531" w:rsidRPr="00513C97">
        <w:rPr>
          <w:rStyle w:val="CommentReference"/>
        </w:rPr>
        <w:commentReference w:id="3"/>
      </w:r>
    </w:p>
    <w:p w14:paraId="4CD0D302" w14:textId="15BC28F7" w:rsidR="00B4287F" w:rsidRPr="00484EBF" w:rsidRDefault="00C333ED">
      <w:pPr>
        <w:widowControl w:val="0"/>
        <w:autoSpaceDE w:val="0"/>
        <w:autoSpaceDN w:val="0"/>
        <w:adjustRightInd w:val="0"/>
        <w:spacing w:after="200" w:line="276" w:lineRule="auto"/>
        <w:rPr>
          <w:rFonts w:ascii="Calibri" w:hAnsi="Calibri" w:cs="Calibri"/>
        </w:rPr>
      </w:pPr>
      <w:r w:rsidRPr="00484EBF">
        <w:t xml:space="preserve">As defined by Prof </w:t>
      </w:r>
      <w:proofErr w:type="spellStart"/>
      <w:r w:rsidRPr="00484EBF">
        <w:t>Dalvinder</w:t>
      </w:r>
      <w:proofErr w:type="spellEnd"/>
      <w:r w:rsidRPr="00484EBF">
        <w:t xml:space="preserve"> Singh Grewal, PhD; “</w:t>
      </w:r>
      <w:r w:rsidR="00057BAD" w:rsidRPr="00484EBF">
        <w:t>a</w:t>
      </w:r>
      <w:r w:rsidRPr="00484EBF">
        <w:t xml:space="preserve">rtificial </w:t>
      </w:r>
      <w:r w:rsidR="00057BAD" w:rsidRPr="00484EBF">
        <w:t>i</w:t>
      </w:r>
      <w:r w:rsidRPr="00484EBF">
        <w:t>ntelligence is the mechanical simulation system of collecting knowledge and information and processing intelligence of universe: (collating and interpreting) and disseminating it to the eligible in the form of actionable intelligence.”</w:t>
      </w:r>
      <w:customXmlInsRangeStart w:id="12" w:author="Timothy Prast" w:date="2021-10-14T20:58:00Z"/>
      <w:sdt>
        <w:sdtPr>
          <w:id w:val="19827404"/>
          <w:citation/>
        </w:sdtPr>
        <w:sdtContent>
          <w:customXmlInsRangeEnd w:id="12"/>
          <w:ins w:id="13" w:author="Timothy Prast" w:date="2021-10-14T20:58:00Z">
            <w:r w:rsidR="00357D21">
              <w:fldChar w:fldCharType="begin"/>
            </w:r>
            <w:r w:rsidR="00357D21">
              <w:rPr>
                <w:rStyle w:val="FootnoteReference"/>
                <w:color w:val="000000"/>
                <w:shd w:val="clear" w:color="auto" w:fill="FFFFFF"/>
                <w:lang w:val="en-US"/>
              </w:rPr>
              <w:instrText xml:space="preserve"> CITATION IOS21 \l 1033 </w:instrText>
            </w:r>
          </w:ins>
          <w:r w:rsidR="00357D21">
            <w:fldChar w:fldCharType="separate"/>
          </w:r>
          <w:ins w:id="14" w:author="Timothy Prast" w:date="2021-10-14T20:58:00Z">
            <w:r w:rsidR="00357D21">
              <w:rPr>
                <w:rStyle w:val="FootnoteReference"/>
                <w:noProof/>
                <w:color w:val="000000"/>
                <w:shd w:val="clear" w:color="auto" w:fill="FFFFFF"/>
                <w:lang w:val="en-US"/>
              </w:rPr>
              <w:t xml:space="preserve"> </w:t>
            </w:r>
            <w:r w:rsidR="00357D21" w:rsidRPr="00357D21">
              <w:rPr>
                <w:noProof/>
                <w:color w:val="000000"/>
                <w:shd w:val="clear" w:color="auto" w:fill="FFFFFF"/>
                <w:lang w:val="en-US"/>
                <w:rPrChange w:id="15" w:author="Timothy Prast" w:date="2021-10-14T20:58:00Z">
                  <w:rPr>
                    <w:rFonts w:eastAsia="Times New Roman"/>
                  </w:rPr>
                </w:rPrChange>
              </w:rPr>
              <w:t>(IOSR-JCE, 2021)</w:t>
            </w:r>
            <w:r w:rsidR="00357D21">
              <w:fldChar w:fldCharType="end"/>
            </w:r>
          </w:ins>
          <w:customXmlInsRangeStart w:id="16" w:author="Timothy Prast" w:date="2021-10-14T20:58:00Z"/>
        </w:sdtContent>
      </w:sdt>
      <w:customXmlInsRangeEnd w:id="16"/>
      <w:del w:id="17" w:author="Timothy Prast" w:date="2021-10-14T20:58:00Z">
        <w:r w:rsidRPr="00513C97" w:rsidDel="00357D21">
          <w:rPr>
            <w:rStyle w:val="FootnoteReference"/>
            <w:color w:val="000000"/>
            <w:shd w:val="clear" w:color="auto" w:fill="FFFFFF"/>
          </w:rPr>
          <w:footnoteReference w:id="2"/>
        </w:r>
        <w:r w:rsidRPr="00513C97" w:rsidDel="00357D21">
          <w:delText>.</w:delText>
        </w:r>
      </w:del>
      <w:r w:rsidRPr="00513C97">
        <w:t xml:space="preserve"> It is the way by which a </w:t>
      </w:r>
      <w:r w:rsidR="00057BAD" w:rsidRPr="00545F4B">
        <w:t>m</w:t>
      </w:r>
      <w:r w:rsidRPr="00484EBF">
        <w:t xml:space="preserve">achine collects, </w:t>
      </w:r>
      <w:r w:rsidR="00CD0632" w:rsidRPr="00484EBF">
        <w:t>collates,</w:t>
      </w:r>
      <w:r w:rsidRPr="00484EBF">
        <w:t xml:space="preserve"> and acts on information it receives from artificial sensors.</w:t>
      </w:r>
      <w:r w:rsidR="00F73A19" w:rsidRPr="00484EBF">
        <w:rPr>
          <w:rFonts w:ascii="Calibri" w:hAnsi="Calibri" w:cs="Calibri"/>
        </w:rPr>
        <w:t xml:space="preserve"> What makes it different from natural intelligence is </w:t>
      </w:r>
      <w:r w:rsidR="00FC796A" w:rsidRPr="00484EBF">
        <w:rPr>
          <w:rFonts w:ascii="Calibri" w:hAnsi="Calibri" w:cs="Calibri"/>
        </w:rPr>
        <w:t xml:space="preserve">that </w:t>
      </w:r>
      <w:r w:rsidR="00CD0632" w:rsidRPr="00484EBF">
        <w:rPr>
          <w:rFonts w:ascii="Calibri" w:hAnsi="Calibri" w:cs="Calibri"/>
        </w:rPr>
        <w:t xml:space="preserve">the processing is done entirely </w:t>
      </w:r>
      <w:r w:rsidR="00C80069" w:rsidRPr="00484EBF">
        <w:rPr>
          <w:rFonts w:ascii="Calibri" w:hAnsi="Calibri" w:cs="Calibri"/>
        </w:rPr>
        <w:t>through</w:t>
      </w:r>
      <w:r w:rsidR="00CD0632" w:rsidRPr="00484EBF">
        <w:rPr>
          <w:rFonts w:ascii="Calibri" w:hAnsi="Calibri" w:cs="Calibri"/>
        </w:rPr>
        <w:t xml:space="preserve"> </w:t>
      </w:r>
      <w:r w:rsidR="003F099E" w:rsidRPr="00484EBF">
        <w:rPr>
          <w:rFonts w:ascii="Calibri" w:hAnsi="Calibri" w:cs="Calibri"/>
        </w:rPr>
        <w:t>a</w:t>
      </w:r>
      <w:r w:rsidR="00CD0632" w:rsidRPr="00484EBF">
        <w:rPr>
          <w:rFonts w:ascii="Calibri" w:hAnsi="Calibri" w:cs="Calibri"/>
        </w:rPr>
        <w:t>rtificial means and sensors.</w:t>
      </w:r>
      <w:r w:rsidR="00B1275F" w:rsidRPr="00484EBF">
        <w:rPr>
          <w:rFonts w:ascii="Calibri" w:hAnsi="Calibri" w:cs="Calibri"/>
        </w:rPr>
        <w:t xml:space="preserve"> </w:t>
      </w:r>
      <w:r w:rsidR="00CF3C6F" w:rsidRPr="00484EBF">
        <w:rPr>
          <w:rFonts w:ascii="Calibri" w:hAnsi="Calibri" w:cs="Calibri"/>
        </w:rPr>
        <w:t xml:space="preserve">Artificial intelligence </w:t>
      </w:r>
      <w:r w:rsidR="00CD0632" w:rsidRPr="00484EBF">
        <w:rPr>
          <w:rFonts w:ascii="Calibri" w:hAnsi="Calibri" w:cs="Calibri"/>
        </w:rPr>
        <w:t xml:space="preserve">allows information </w:t>
      </w:r>
      <w:r w:rsidR="00F1113C" w:rsidRPr="00484EBF">
        <w:rPr>
          <w:rFonts w:ascii="Calibri" w:hAnsi="Calibri" w:cs="Calibri"/>
        </w:rPr>
        <w:t xml:space="preserve">to be </w:t>
      </w:r>
      <w:r w:rsidR="00CD0632" w:rsidRPr="00484EBF">
        <w:rPr>
          <w:rFonts w:ascii="Calibri" w:hAnsi="Calibri" w:cs="Calibri"/>
        </w:rPr>
        <w:t>collected by a machine’s</w:t>
      </w:r>
      <w:r w:rsidR="00F73A19" w:rsidRPr="00484EBF">
        <w:rPr>
          <w:rFonts w:ascii="Calibri" w:hAnsi="Calibri" w:cs="Calibri"/>
        </w:rPr>
        <w:t xml:space="preserve"> software and hardware</w:t>
      </w:r>
      <w:r w:rsidR="00F1113C" w:rsidRPr="00484EBF">
        <w:rPr>
          <w:rFonts w:ascii="Calibri" w:hAnsi="Calibri" w:cs="Calibri"/>
        </w:rPr>
        <w:t xml:space="preserve">, </w:t>
      </w:r>
      <w:r w:rsidR="00CD0632" w:rsidRPr="00484EBF">
        <w:rPr>
          <w:rFonts w:ascii="Calibri" w:hAnsi="Calibri" w:cs="Calibri"/>
        </w:rPr>
        <w:t>usually a type of sensor</w:t>
      </w:r>
      <w:r w:rsidR="00F1113C" w:rsidRPr="00484EBF">
        <w:rPr>
          <w:rFonts w:ascii="Calibri" w:hAnsi="Calibri" w:cs="Calibri"/>
        </w:rPr>
        <w:t>,</w:t>
      </w:r>
      <w:r w:rsidR="00F73A19" w:rsidRPr="00484EBF">
        <w:rPr>
          <w:rFonts w:ascii="Calibri" w:hAnsi="Calibri" w:cs="Calibri"/>
        </w:rPr>
        <w:t xml:space="preserve"> </w:t>
      </w:r>
      <w:r w:rsidR="00CD0632" w:rsidRPr="00484EBF">
        <w:rPr>
          <w:rFonts w:ascii="Calibri" w:hAnsi="Calibri" w:cs="Calibri"/>
        </w:rPr>
        <w:t>to</w:t>
      </w:r>
      <w:r w:rsidR="00F73A19" w:rsidRPr="00484EBF">
        <w:rPr>
          <w:rFonts w:ascii="Calibri" w:hAnsi="Calibri" w:cs="Calibri"/>
        </w:rPr>
        <w:t xml:space="preserve"> </w:t>
      </w:r>
      <w:r w:rsidR="00CD0632" w:rsidRPr="00484EBF">
        <w:rPr>
          <w:rFonts w:ascii="Calibri" w:hAnsi="Calibri" w:cs="Calibri"/>
        </w:rPr>
        <w:t xml:space="preserve">be used by the </w:t>
      </w:r>
      <w:r w:rsidR="00C45807" w:rsidRPr="00484EBF">
        <w:rPr>
          <w:rFonts w:ascii="Calibri" w:hAnsi="Calibri" w:cs="Calibri"/>
        </w:rPr>
        <w:t>m</w:t>
      </w:r>
      <w:r w:rsidR="00CD0632" w:rsidRPr="00484EBF">
        <w:rPr>
          <w:rFonts w:ascii="Calibri" w:hAnsi="Calibri" w:cs="Calibri"/>
        </w:rPr>
        <w:t>achine to learn</w:t>
      </w:r>
      <w:r w:rsidR="00F73A19" w:rsidRPr="00484EBF">
        <w:rPr>
          <w:rFonts w:ascii="Calibri" w:hAnsi="Calibri" w:cs="Calibri"/>
        </w:rPr>
        <w:t xml:space="preserve">. </w:t>
      </w:r>
      <w:r w:rsidR="00255DFD" w:rsidRPr="00484EBF">
        <w:rPr>
          <w:rFonts w:ascii="Calibri" w:hAnsi="Calibri" w:cs="Calibri"/>
        </w:rPr>
        <w:t>This differs from</w:t>
      </w:r>
      <w:r w:rsidR="00F73A19" w:rsidRPr="00484EBF">
        <w:rPr>
          <w:rFonts w:ascii="Calibri" w:hAnsi="Calibri" w:cs="Calibri"/>
        </w:rPr>
        <w:t xml:space="preserve"> machine learning</w:t>
      </w:r>
      <w:r w:rsidR="00255DFD" w:rsidRPr="00484EBF">
        <w:rPr>
          <w:rFonts w:ascii="Calibri" w:hAnsi="Calibri" w:cs="Calibri"/>
        </w:rPr>
        <w:t>, where its intent</w:t>
      </w:r>
      <w:r w:rsidR="00F73A19" w:rsidRPr="00484EBF">
        <w:rPr>
          <w:rFonts w:ascii="Calibri" w:hAnsi="Calibri" w:cs="Calibri"/>
        </w:rPr>
        <w:t xml:space="preserve"> is to maximise the self-cognition of a machine with little to no human intervention. Unlike other types of artificial intelligence, machine learning does not require intensive programming and it allows a machine to learn by itself.</w:t>
      </w:r>
      <w:r w:rsidR="00CD0632" w:rsidRPr="00484EBF">
        <w:rPr>
          <w:rFonts w:ascii="Calibri" w:hAnsi="Calibri" w:cs="Calibri"/>
        </w:rPr>
        <w:t xml:space="preserve"> This allows a machine to learn by itself. </w:t>
      </w:r>
    </w:p>
    <w:p w14:paraId="2F306EA3" w14:textId="77777777" w:rsidR="007C5DED" w:rsidRPr="00484EBF" w:rsidRDefault="007C5DED" w:rsidP="007C5DED">
      <w:pPr>
        <w:pStyle w:val="Heading2"/>
      </w:pPr>
      <w:bookmarkStart w:id="20" w:name="_Toc84940816"/>
      <w:r w:rsidRPr="00484EBF">
        <w:t>Machine Learning</w:t>
      </w:r>
      <w:bookmarkEnd w:id="20"/>
    </w:p>
    <w:p w14:paraId="22200F2A" w14:textId="7C2DA4D6" w:rsidR="007C5DED" w:rsidRPr="00484EBF" w:rsidRDefault="00CD0632">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The concept of </w:t>
      </w:r>
      <w:r w:rsidR="0044374C" w:rsidRPr="00484EBF">
        <w:rPr>
          <w:rFonts w:ascii="Calibri" w:hAnsi="Calibri" w:cs="Calibri"/>
        </w:rPr>
        <w:t>m</w:t>
      </w:r>
      <w:r w:rsidRPr="00484EBF">
        <w:rPr>
          <w:rFonts w:ascii="Calibri" w:hAnsi="Calibri" w:cs="Calibri"/>
        </w:rPr>
        <w:t xml:space="preserve">achine </w:t>
      </w:r>
      <w:r w:rsidR="0044374C" w:rsidRPr="00484EBF">
        <w:rPr>
          <w:rFonts w:ascii="Calibri" w:hAnsi="Calibri" w:cs="Calibri"/>
        </w:rPr>
        <w:t>l</w:t>
      </w:r>
      <w:r w:rsidRPr="00484EBF">
        <w:rPr>
          <w:rFonts w:ascii="Calibri" w:hAnsi="Calibri" w:cs="Calibri"/>
        </w:rPr>
        <w:t>earning falls into three differing categories</w:t>
      </w:r>
      <w:r w:rsidR="00504E99" w:rsidRPr="00484EBF">
        <w:rPr>
          <w:rFonts w:ascii="Calibri" w:hAnsi="Calibri" w:cs="Calibri"/>
        </w:rPr>
        <w:t>,</w:t>
      </w:r>
      <w:customXmlInsRangeStart w:id="21" w:author="Timothy Prast" w:date="2021-10-14T20:58:00Z"/>
      <w:sdt>
        <w:sdtPr>
          <w:rPr>
            <w:rFonts w:ascii="Calibri" w:hAnsi="Calibri" w:cs="Calibri"/>
          </w:rPr>
          <w:id w:val="-339627369"/>
          <w:citation/>
        </w:sdtPr>
        <w:sdtContent>
          <w:customXmlInsRangeEnd w:id="21"/>
          <w:ins w:id="22" w:author="Timothy Prast" w:date="2021-10-14T20:58:00Z">
            <w:r w:rsidR="00357D21">
              <w:rPr>
                <w:rFonts w:ascii="Calibri" w:hAnsi="Calibri" w:cs="Calibri"/>
              </w:rPr>
              <w:fldChar w:fldCharType="begin"/>
            </w:r>
            <w:r w:rsidR="00357D21">
              <w:rPr>
                <w:rStyle w:val="FootnoteReference"/>
                <w:rFonts w:ascii="Calibri" w:hAnsi="Calibri" w:cs="Calibri"/>
                <w:lang w:val="en-US"/>
              </w:rPr>
              <w:instrText xml:space="preserve"> CITATION IBM21 \l 1033 </w:instrText>
            </w:r>
          </w:ins>
          <w:r w:rsidR="00357D21">
            <w:rPr>
              <w:rFonts w:ascii="Calibri" w:hAnsi="Calibri" w:cs="Calibri"/>
            </w:rPr>
            <w:fldChar w:fldCharType="separate"/>
          </w:r>
          <w:ins w:id="23" w:author="Timothy Prast" w:date="2021-10-14T20:58:00Z">
            <w:r w:rsidR="00357D21">
              <w:rPr>
                <w:rStyle w:val="FootnoteReference"/>
                <w:rFonts w:ascii="Calibri" w:hAnsi="Calibri" w:cs="Calibri"/>
                <w:noProof/>
                <w:lang w:val="en-US"/>
              </w:rPr>
              <w:t xml:space="preserve"> </w:t>
            </w:r>
            <w:r w:rsidR="00357D21" w:rsidRPr="00357D21">
              <w:rPr>
                <w:rFonts w:ascii="Calibri" w:hAnsi="Calibri" w:cs="Calibri"/>
                <w:noProof/>
                <w:lang w:val="en-US"/>
                <w:rPrChange w:id="24" w:author="Timothy Prast" w:date="2021-10-14T20:58:00Z">
                  <w:rPr>
                    <w:rFonts w:eastAsia="Times New Roman"/>
                  </w:rPr>
                </w:rPrChange>
              </w:rPr>
              <w:t>(IBM, 2021)</w:t>
            </w:r>
            <w:r w:rsidR="00357D21">
              <w:rPr>
                <w:rFonts w:ascii="Calibri" w:hAnsi="Calibri" w:cs="Calibri"/>
              </w:rPr>
              <w:fldChar w:fldCharType="end"/>
            </w:r>
          </w:ins>
          <w:customXmlInsRangeStart w:id="25" w:author="Timothy Prast" w:date="2021-10-14T20:58:00Z"/>
        </w:sdtContent>
      </w:sdt>
      <w:customXmlInsRangeEnd w:id="25"/>
      <w:del w:id="26" w:author="Timothy Prast" w:date="2021-10-14T20:58:00Z">
        <w:r w:rsidRPr="00484EBF" w:rsidDel="00357D21">
          <w:rPr>
            <w:rStyle w:val="FootnoteReference"/>
            <w:rFonts w:ascii="Calibri" w:hAnsi="Calibri" w:cs="Calibri"/>
          </w:rPr>
          <w:footnoteReference w:id="3"/>
        </w:r>
      </w:del>
      <w:r w:rsidR="00504E99" w:rsidRPr="00484EBF">
        <w:rPr>
          <w:rFonts w:ascii="Calibri" w:hAnsi="Calibri" w:cs="Calibri"/>
        </w:rPr>
        <w:t xml:space="preserve"> </w:t>
      </w:r>
      <w:r w:rsidR="00AF1F2E" w:rsidRPr="00484EBF">
        <w:rPr>
          <w:rFonts w:ascii="Calibri" w:hAnsi="Calibri" w:cs="Calibri"/>
        </w:rPr>
        <w:t>supervised</w:t>
      </w:r>
      <w:r w:rsidR="00442F27" w:rsidRPr="00484EBF">
        <w:rPr>
          <w:rFonts w:ascii="Calibri" w:hAnsi="Calibri" w:cs="Calibri"/>
        </w:rPr>
        <w:t>,</w:t>
      </w:r>
      <w:r w:rsidR="007C1D73" w:rsidRPr="00484EBF">
        <w:rPr>
          <w:rFonts w:ascii="Calibri" w:hAnsi="Calibri" w:cs="Calibri"/>
        </w:rPr>
        <w:t xml:space="preserve"> unsupervised and semi-supervised</w:t>
      </w:r>
      <w:r w:rsidRPr="00484EBF">
        <w:rPr>
          <w:rFonts w:ascii="Calibri" w:hAnsi="Calibri" w:cs="Calibri"/>
        </w:rPr>
        <w:t xml:space="preserve">. In </w:t>
      </w:r>
      <w:r w:rsidR="00F73A19" w:rsidRPr="00484EBF">
        <w:rPr>
          <w:rFonts w:ascii="Calibri" w:hAnsi="Calibri" w:cs="Calibri"/>
        </w:rPr>
        <w:t xml:space="preserve">supervised learning, a </w:t>
      </w:r>
      <w:r w:rsidR="007C5DED" w:rsidRPr="00484EBF">
        <w:rPr>
          <w:rFonts w:ascii="Calibri" w:hAnsi="Calibri" w:cs="Calibri"/>
        </w:rPr>
        <w:t>machine</w:t>
      </w:r>
      <w:r w:rsidR="00F73A19" w:rsidRPr="00484EBF">
        <w:rPr>
          <w:rFonts w:ascii="Calibri" w:hAnsi="Calibri" w:cs="Calibri"/>
        </w:rPr>
        <w:t xml:space="preserve"> is given </w:t>
      </w:r>
      <w:r w:rsidR="007C5DED" w:rsidRPr="00484EBF">
        <w:rPr>
          <w:rFonts w:ascii="Calibri" w:hAnsi="Calibri" w:cs="Calibri"/>
        </w:rPr>
        <w:t>a dataset</w:t>
      </w:r>
      <w:r w:rsidR="00F73A19" w:rsidRPr="00484EBF">
        <w:rPr>
          <w:rFonts w:ascii="Calibri" w:hAnsi="Calibri" w:cs="Calibri"/>
        </w:rPr>
        <w:t xml:space="preserve"> </w:t>
      </w:r>
      <w:r w:rsidRPr="00484EBF">
        <w:rPr>
          <w:rFonts w:ascii="Calibri" w:hAnsi="Calibri" w:cs="Calibri"/>
        </w:rPr>
        <w:t xml:space="preserve">and instructed to interpret </w:t>
      </w:r>
      <w:r w:rsidR="00527853" w:rsidRPr="00484EBF">
        <w:rPr>
          <w:rFonts w:ascii="Calibri" w:hAnsi="Calibri" w:cs="Calibri"/>
        </w:rPr>
        <w:t>it</w:t>
      </w:r>
      <w:r w:rsidRPr="00484EBF">
        <w:rPr>
          <w:rFonts w:ascii="Calibri" w:hAnsi="Calibri" w:cs="Calibri"/>
        </w:rPr>
        <w:t xml:space="preserve"> using </w:t>
      </w:r>
      <w:r w:rsidR="00F73A19" w:rsidRPr="00484EBF">
        <w:rPr>
          <w:rFonts w:ascii="Calibri" w:hAnsi="Calibri" w:cs="Calibri"/>
        </w:rPr>
        <w:t xml:space="preserve">a </w:t>
      </w:r>
      <w:r w:rsidR="005E1C9F" w:rsidRPr="00484EBF">
        <w:rPr>
          <w:rFonts w:ascii="Calibri" w:hAnsi="Calibri" w:cs="Calibri"/>
        </w:rPr>
        <w:t xml:space="preserve">defined </w:t>
      </w:r>
      <w:r w:rsidR="00F73A19" w:rsidRPr="00484EBF">
        <w:rPr>
          <w:rFonts w:ascii="Calibri" w:hAnsi="Calibri" w:cs="Calibri"/>
        </w:rPr>
        <w:t>logic</w:t>
      </w:r>
      <w:r w:rsidR="005E1C9F" w:rsidRPr="00484EBF">
        <w:rPr>
          <w:rFonts w:ascii="Calibri" w:hAnsi="Calibri" w:cs="Calibri"/>
        </w:rPr>
        <w:t>al sequence</w:t>
      </w:r>
      <w:r w:rsidR="007C5DED" w:rsidRPr="00484EBF">
        <w:rPr>
          <w:rFonts w:ascii="Calibri" w:hAnsi="Calibri" w:cs="Calibri"/>
        </w:rPr>
        <w:t xml:space="preserve">. </w:t>
      </w:r>
      <w:r w:rsidR="00F73A19" w:rsidRPr="00484EBF">
        <w:rPr>
          <w:rFonts w:ascii="Calibri" w:hAnsi="Calibri" w:cs="Calibri"/>
        </w:rPr>
        <w:t xml:space="preserve">In </w:t>
      </w:r>
      <w:r w:rsidR="007C5DED" w:rsidRPr="00484EBF">
        <w:rPr>
          <w:rFonts w:ascii="Calibri" w:hAnsi="Calibri" w:cs="Calibri"/>
        </w:rPr>
        <w:t xml:space="preserve">unsupervised learning, the dataset is interpreted by the machine using a </w:t>
      </w:r>
      <w:r w:rsidR="009C3F61" w:rsidRPr="00484EBF">
        <w:rPr>
          <w:rFonts w:ascii="Calibri" w:hAnsi="Calibri" w:cs="Calibri"/>
        </w:rPr>
        <w:t>sequence</w:t>
      </w:r>
      <w:r w:rsidR="007C5DED" w:rsidRPr="00484EBF">
        <w:rPr>
          <w:rFonts w:ascii="Calibri" w:hAnsi="Calibri" w:cs="Calibri"/>
        </w:rPr>
        <w:t xml:space="preserve"> of its own creation. </w:t>
      </w:r>
      <w:r w:rsidR="00096D20" w:rsidRPr="00484EBF">
        <w:rPr>
          <w:rFonts w:ascii="Calibri" w:hAnsi="Calibri" w:cs="Calibri"/>
        </w:rPr>
        <w:t>It</w:t>
      </w:r>
      <w:r w:rsidR="007C5DED" w:rsidRPr="00484EBF">
        <w:rPr>
          <w:rFonts w:ascii="Calibri" w:hAnsi="Calibri" w:cs="Calibri"/>
        </w:rPr>
        <w:t xml:space="preserve"> does not rely on human intervention to discover hidden patterns or data grouping</w:t>
      </w:r>
      <w:r w:rsidR="009C3F61" w:rsidRPr="00484EBF">
        <w:rPr>
          <w:rFonts w:ascii="Calibri" w:hAnsi="Calibri" w:cs="Calibri"/>
        </w:rPr>
        <w:t>s</w:t>
      </w:r>
      <w:r w:rsidR="007C5DED" w:rsidRPr="00484EBF">
        <w:rPr>
          <w:rFonts w:ascii="Calibri" w:hAnsi="Calibri" w:cs="Calibri"/>
        </w:rPr>
        <w:t xml:space="preserve">. Semi-supervised learning </w:t>
      </w:r>
      <w:r w:rsidR="00932800" w:rsidRPr="00484EBF">
        <w:rPr>
          <w:rFonts w:ascii="Calibri" w:hAnsi="Calibri" w:cs="Calibri"/>
        </w:rPr>
        <w:t>uses</w:t>
      </w:r>
      <w:r w:rsidR="007C5DED" w:rsidRPr="00484EBF">
        <w:rPr>
          <w:rFonts w:ascii="Calibri" w:hAnsi="Calibri" w:cs="Calibri"/>
        </w:rPr>
        <w:t xml:space="preserve"> a combination of </w:t>
      </w:r>
      <w:r w:rsidR="00096D20" w:rsidRPr="00484EBF">
        <w:rPr>
          <w:rFonts w:ascii="Calibri" w:hAnsi="Calibri" w:cs="Calibri"/>
        </w:rPr>
        <w:t>both</w:t>
      </w:r>
      <w:r w:rsidR="007C5DED" w:rsidRPr="00484EBF">
        <w:rPr>
          <w:rFonts w:ascii="Calibri" w:hAnsi="Calibri" w:cs="Calibri"/>
        </w:rPr>
        <w:t xml:space="preserve">. It provides the </w:t>
      </w:r>
      <w:r w:rsidR="0044374C" w:rsidRPr="00484EBF">
        <w:rPr>
          <w:rFonts w:ascii="Calibri" w:hAnsi="Calibri" w:cs="Calibri"/>
        </w:rPr>
        <w:t>m</w:t>
      </w:r>
      <w:r w:rsidR="007C5DED" w:rsidRPr="00484EBF">
        <w:rPr>
          <w:rFonts w:ascii="Calibri" w:hAnsi="Calibri" w:cs="Calibri"/>
        </w:rPr>
        <w:t xml:space="preserve">achine with a smaller dataset and a </w:t>
      </w:r>
      <w:r w:rsidR="00F56200" w:rsidRPr="00484EBF">
        <w:rPr>
          <w:rFonts w:ascii="Calibri" w:hAnsi="Calibri" w:cs="Calibri"/>
        </w:rPr>
        <w:t xml:space="preserve">defined </w:t>
      </w:r>
      <w:r w:rsidR="007C5DED" w:rsidRPr="00484EBF">
        <w:rPr>
          <w:rFonts w:ascii="Calibri" w:hAnsi="Calibri" w:cs="Calibri"/>
        </w:rPr>
        <w:t>logic</w:t>
      </w:r>
      <w:r w:rsidR="00096D20" w:rsidRPr="00484EBF">
        <w:rPr>
          <w:rFonts w:ascii="Calibri" w:hAnsi="Calibri" w:cs="Calibri"/>
        </w:rPr>
        <w:t>al</w:t>
      </w:r>
      <w:r w:rsidR="007C5DED" w:rsidRPr="00484EBF">
        <w:rPr>
          <w:rFonts w:ascii="Calibri" w:hAnsi="Calibri" w:cs="Calibri"/>
        </w:rPr>
        <w:t xml:space="preserve"> </w:t>
      </w:r>
      <w:r w:rsidR="002824E7" w:rsidRPr="00484EBF">
        <w:rPr>
          <w:rFonts w:ascii="Calibri" w:hAnsi="Calibri" w:cs="Calibri"/>
        </w:rPr>
        <w:t>sequence</w:t>
      </w:r>
      <w:r w:rsidR="007C5DED" w:rsidRPr="00484EBF">
        <w:rPr>
          <w:rFonts w:ascii="Calibri" w:hAnsi="Calibri" w:cs="Calibri"/>
        </w:rPr>
        <w:t xml:space="preserve">, which allows the machine to learn and adapt to create its own </w:t>
      </w:r>
      <w:r w:rsidR="00972992" w:rsidRPr="00484EBF">
        <w:rPr>
          <w:rFonts w:ascii="Calibri" w:hAnsi="Calibri" w:cs="Calibri"/>
        </w:rPr>
        <w:t>rationale</w:t>
      </w:r>
      <w:r w:rsidR="007C5DED" w:rsidRPr="00484EBF">
        <w:rPr>
          <w:rFonts w:ascii="Calibri" w:hAnsi="Calibri" w:cs="Calibri"/>
        </w:rPr>
        <w:t xml:space="preserve"> to apply to future datasets. This can be useful when a machine creator only has access to </w:t>
      </w:r>
      <w:r w:rsidR="006D341E" w:rsidRPr="00484EBF">
        <w:rPr>
          <w:rFonts w:ascii="Calibri" w:hAnsi="Calibri" w:cs="Calibri"/>
        </w:rPr>
        <w:t xml:space="preserve">limited </w:t>
      </w:r>
      <w:r w:rsidR="008542AD" w:rsidRPr="00484EBF">
        <w:rPr>
          <w:rFonts w:ascii="Calibri" w:hAnsi="Calibri" w:cs="Calibri"/>
        </w:rPr>
        <w:t>number</w:t>
      </w:r>
      <w:r w:rsidR="006D341E" w:rsidRPr="00484EBF">
        <w:rPr>
          <w:rFonts w:ascii="Calibri" w:hAnsi="Calibri" w:cs="Calibri"/>
        </w:rPr>
        <w:t xml:space="preserve"> of </w:t>
      </w:r>
      <w:r w:rsidR="007C5DED" w:rsidRPr="00484EBF">
        <w:rPr>
          <w:rFonts w:ascii="Calibri" w:hAnsi="Calibri" w:cs="Calibri"/>
        </w:rPr>
        <w:t>datasets</w:t>
      </w:r>
      <w:r w:rsidR="00AF0F78" w:rsidRPr="00484EBF">
        <w:rPr>
          <w:rFonts w:ascii="Calibri" w:hAnsi="Calibri" w:cs="Calibri"/>
        </w:rPr>
        <w:t>;</w:t>
      </w:r>
      <w:r w:rsidR="007C5DED" w:rsidRPr="00484EBF">
        <w:rPr>
          <w:rFonts w:ascii="Calibri" w:hAnsi="Calibri" w:cs="Calibri"/>
        </w:rPr>
        <w:t xml:space="preserve"> by exposing the </w:t>
      </w:r>
      <w:r w:rsidR="005D44A7" w:rsidRPr="00484EBF">
        <w:rPr>
          <w:rFonts w:ascii="Calibri" w:hAnsi="Calibri" w:cs="Calibri"/>
        </w:rPr>
        <w:t>m</w:t>
      </w:r>
      <w:r w:rsidR="007C5DED" w:rsidRPr="00484EBF">
        <w:rPr>
          <w:rFonts w:ascii="Calibri" w:hAnsi="Calibri" w:cs="Calibri"/>
        </w:rPr>
        <w:t xml:space="preserve">achine to many smaller sets </w:t>
      </w:r>
      <w:r w:rsidR="006D341E" w:rsidRPr="00484EBF">
        <w:rPr>
          <w:rFonts w:ascii="Calibri" w:hAnsi="Calibri" w:cs="Calibri"/>
        </w:rPr>
        <w:t xml:space="preserve">it </w:t>
      </w:r>
      <w:r w:rsidR="007C5DED" w:rsidRPr="00484EBF">
        <w:rPr>
          <w:rFonts w:ascii="Calibri" w:hAnsi="Calibri" w:cs="Calibri"/>
        </w:rPr>
        <w:t xml:space="preserve">can be taught more with </w:t>
      </w:r>
      <w:r w:rsidR="00BF6B52" w:rsidRPr="00484EBF">
        <w:rPr>
          <w:rFonts w:ascii="Calibri" w:hAnsi="Calibri" w:cs="Calibri"/>
        </w:rPr>
        <w:t>less</w:t>
      </w:r>
      <w:r w:rsidR="007C5DED" w:rsidRPr="00484EBF">
        <w:rPr>
          <w:rFonts w:ascii="Calibri" w:hAnsi="Calibri" w:cs="Calibri"/>
        </w:rPr>
        <w:t xml:space="preserve"> overall exposure. </w:t>
      </w:r>
      <w:r w:rsidR="00F73A19" w:rsidRPr="00484EBF">
        <w:rPr>
          <w:rFonts w:ascii="Calibri" w:hAnsi="Calibri" w:cs="Calibri"/>
        </w:rPr>
        <w:t xml:space="preserve">An automated system capable of self-learning can predict the result of a situation, an event or task based on the relevant information available. </w:t>
      </w:r>
      <w:r w:rsidR="003444D2" w:rsidRPr="00484EBF">
        <w:rPr>
          <w:rFonts w:ascii="Calibri" w:hAnsi="Calibri" w:cs="Calibri"/>
        </w:rPr>
        <w:t xml:space="preserve">Using this logic, a </w:t>
      </w:r>
      <w:r w:rsidR="003444D2" w:rsidRPr="00484EBF">
        <w:rPr>
          <w:rFonts w:ascii="Calibri" w:hAnsi="Calibri" w:cs="Calibri"/>
        </w:rPr>
        <w:lastRenderedPageBreak/>
        <w:t xml:space="preserve">machine can in essence </w:t>
      </w:r>
      <w:r w:rsidR="008542AD" w:rsidRPr="00484EBF">
        <w:rPr>
          <w:rFonts w:ascii="Calibri" w:hAnsi="Calibri" w:cs="Calibri"/>
        </w:rPr>
        <w:t>pre-empt</w:t>
      </w:r>
      <w:r w:rsidR="003444D2" w:rsidRPr="00484EBF">
        <w:rPr>
          <w:rFonts w:ascii="Calibri" w:hAnsi="Calibri" w:cs="Calibri"/>
        </w:rPr>
        <w:t xml:space="preserve"> </w:t>
      </w:r>
      <w:r w:rsidR="00AB72E1" w:rsidRPr="00484EBF">
        <w:rPr>
          <w:rFonts w:ascii="Calibri" w:hAnsi="Calibri" w:cs="Calibri"/>
        </w:rPr>
        <w:t>future outcomes</w:t>
      </w:r>
      <w:r w:rsidR="003444D2" w:rsidRPr="00484EBF">
        <w:rPr>
          <w:rFonts w:ascii="Calibri" w:hAnsi="Calibri" w:cs="Calibri"/>
        </w:rPr>
        <w:t xml:space="preserve">, based </w:t>
      </w:r>
      <w:r w:rsidR="008542AD" w:rsidRPr="00484EBF">
        <w:rPr>
          <w:rFonts w:ascii="Calibri" w:hAnsi="Calibri" w:cs="Calibri"/>
        </w:rPr>
        <w:t>on</w:t>
      </w:r>
      <w:r w:rsidR="003444D2" w:rsidRPr="00484EBF">
        <w:rPr>
          <w:rFonts w:ascii="Calibri" w:hAnsi="Calibri" w:cs="Calibri"/>
        </w:rPr>
        <w:t xml:space="preserve"> historical datasets.</w:t>
      </w:r>
    </w:p>
    <w:p w14:paraId="017F78B8" w14:textId="3BE21C8A" w:rsidR="007C5DED" w:rsidRPr="00484EBF" w:rsidRDefault="000127A7">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The </w:t>
      </w:r>
      <w:r w:rsidR="002B3F92" w:rsidRPr="00484EBF">
        <w:rPr>
          <w:rFonts w:ascii="Calibri" w:hAnsi="Calibri" w:cs="Calibri"/>
        </w:rPr>
        <w:t>understanding and development</w:t>
      </w:r>
      <w:r w:rsidRPr="00484EBF">
        <w:rPr>
          <w:rFonts w:ascii="Calibri" w:hAnsi="Calibri" w:cs="Calibri"/>
        </w:rPr>
        <w:t xml:space="preserve"> of machine learning has </w:t>
      </w:r>
      <w:r w:rsidR="007C5DED" w:rsidRPr="00484EBF">
        <w:rPr>
          <w:rFonts w:ascii="Calibri" w:hAnsi="Calibri" w:cs="Calibri"/>
        </w:rPr>
        <w:t>diversified</w:t>
      </w:r>
      <w:r w:rsidRPr="00484EBF">
        <w:rPr>
          <w:rFonts w:ascii="Calibri" w:hAnsi="Calibri" w:cs="Calibri"/>
        </w:rPr>
        <w:t xml:space="preserve"> greatly over the past couple of years</w:t>
      </w:r>
      <w:r w:rsidR="00375088" w:rsidRPr="00484EBF">
        <w:rPr>
          <w:rFonts w:ascii="Calibri" w:hAnsi="Calibri" w:cs="Calibri"/>
        </w:rPr>
        <w:t>.</w:t>
      </w:r>
      <w:r w:rsidR="00085985" w:rsidRPr="00484EBF">
        <w:rPr>
          <w:rFonts w:ascii="Calibri" w:hAnsi="Calibri" w:cs="Calibri"/>
        </w:rPr>
        <w:t xml:space="preserve"> </w:t>
      </w:r>
      <w:r w:rsidR="00375088" w:rsidRPr="00484EBF">
        <w:rPr>
          <w:rFonts w:ascii="Calibri" w:hAnsi="Calibri" w:cs="Calibri"/>
        </w:rPr>
        <w:t>Recent</w:t>
      </w:r>
      <w:r w:rsidR="003672B2" w:rsidRPr="00484EBF">
        <w:rPr>
          <w:rFonts w:ascii="Calibri" w:hAnsi="Calibri" w:cs="Calibri"/>
        </w:rPr>
        <w:t xml:space="preserve"> </w:t>
      </w:r>
      <w:r w:rsidRPr="00484EBF">
        <w:rPr>
          <w:rFonts w:ascii="Calibri" w:hAnsi="Calibri" w:cs="Calibri"/>
        </w:rPr>
        <w:t xml:space="preserve">discoveries </w:t>
      </w:r>
      <w:r w:rsidR="00375088" w:rsidRPr="00484EBF">
        <w:rPr>
          <w:rFonts w:ascii="Calibri" w:hAnsi="Calibri" w:cs="Calibri"/>
        </w:rPr>
        <w:t>have branched</w:t>
      </w:r>
      <w:r w:rsidR="00085985" w:rsidRPr="00484EBF">
        <w:rPr>
          <w:rFonts w:ascii="Calibri" w:hAnsi="Calibri" w:cs="Calibri"/>
        </w:rPr>
        <w:t xml:space="preserve"> into</w:t>
      </w:r>
      <w:r w:rsidR="00F73A19" w:rsidRPr="00484EBF">
        <w:rPr>
          <w:rFonts w:ascii="Calibri" w:hAnsi="Calibri" w:cs="Calibri"/>
        </w:rPr>
        <w:t xml:space="preserve"> new </w:t>
      </w:r>
      <w:r w:rsidRPr="00484EBF">
        <w:rPr>
          <w:rFonts w:ascii="Calibri" w:hAnsi="Calibri" w:cs="Calibri"/>
        </w:rPr>
        <w:t xml:space="preserve">areas </w:t>
      </w:r>
      <w:r w:rsidR="007C5DED" w:rsidRPr="00484EBF">
        <w:rPr>
          <w:rFonts w:ascii="Calibri" w:hAnsi="Calibri" w:cs="Calibri"/>
        </w:rPr>
        <w:t>of study</w:t>
      </w:r>
      <w:r w:rsidR="00375088" w:rsidRPr="00484EBF">
        <w:rPr>
          <w:rFonts w:ascii="Calibri" w:hAnsi="Calibri" w:cs="Calibri"/>
        </w:rPr>
        <w:t xml:space="preserve"> such as: a</w:t>
      </w:r>
      <w:r w:rsidR="00F73A19" w:rsidRPr="00484EBF">
        <w:rPr>
          <w:rFonts w:ascii="Calibri" w:hAnsi="Calibri" w:cs="Calibri"/>
        </w:rPr>
        <w:t xml:space="preserve">utomated machine learning, </w:t>
      </w:r>
      <w:r w:rsidR="00375088" w:rsidRPr="00484EBF">
        <w:rPr>
          <w:rFonts w:ascii="Calibri" w:hAnsi="Calibri" w:cs="Calibri"/>
        </w:rPr>
        <w:t>n</w:t>
      </w:r>
      <w:r w:rsidR="00F73A19" w:rsidRPr="00484EBF">
        <w:rPr>
          <w:rFonts w:ascii="Calibri" w:hAnsi="Calibri" w:cs="Calibri"/>
        </w:rPr>
        <w:t xml:space="preserve">eural </w:t>
      </w:r>
      <w:r w:rsidR="0056113C" w:rsidRPr="00484EBF">
        <w:rPr>
          <w:rFonts w:ascii="Calibri" w:hAnsi="Calibri" w:cs="Calibri"/>
        </w:rPr>
        <w:t>N</w:t>
      </w:r>
      <w:r w:rsidR="00F73A19" w:rsidRPr="00484EBF">
        <w:rPr>
          <w:rFonts w:ascii="Calibri" w:hAnsi="Calibri" w:cs="Calibri"/>
        </w:rPr>
        <w:t>etworks</w:t>
      </w:r>
      <w:r w:rsidR="0056113C" w:rsidRPr="00484EBF">
        <w:rPr>
          <w:rStyle w:val="FootnoteReference"/>
          <w:rFonts w:ascii="Calibri" w:hAnsi="Calibri" w:cs="Calibri"/>
        </w:rPr>
        <w:footnoteReference w:id="4"/>
      </w:r>
      <w:r w:rsidR="00F73A19" w:rsidRPr="00484EBF">
        <w:rPr>
          <w:rFonts w:ascii="Calibri" w:hAnsi="Calibri" w:cs="Calibri"/>
        </w:rPr>
        <w:t xml:space="preserve"> and </w:t>
      </w:r>
      <w:r w:rsidR="00375088" w:rsidRPr="00484EBF">
        <w:rPr>
          <w:rFonts w:ascii="Calibri" w:hAnsi="Calibri" w:cs="Calibri"/>
        </w:rPr>
        <w:t>t</w:t>
      </w:r>
      <w:r w:rsidR="00F73A19" w:rsidRPr="00484EBF">
        <w:rPr>
          <w:rFonts w:ascii="Calibri" w:hAnsi="Calibri" w:cs="Calibri"/>
        </w:rPr>
        <w:t xml:space="preserve">ransfer </w:t>
      </w:r>
      <w:r w:rsidR="00BA37DC" w:rsidRPr="00484EBF">
        <w:rPr>
          <w:rFonts w:ascii="Calibri" w:hAnsi="Calibri" w:cs="Calibri"/>
        </w:rPr>
        <w:t>l</w:t>
      </w:r>
      <w:r w:rsidR="00F73A19" w:rsidRPr="00484EBF">
        <w:rPr>
          <w:rFonts w:ascii="Calibri" w:hAnsi="Calibri" w:cs="Calibri"/>
        </w:rPr>
        <w:t>earning</w:t>
      </w:r>
      <w:r w:rsidR="00BA37DC" w:rsidRPr="00484EBF">
        <w:rPr>
          <w:rFonts w:ascii="Calibri" w:hAnsi="Calibri" w:cs="Calibri"/>
        </w:rPr>
        <w:t>,</w:t>
      </w:r>
      <w:r w:rsidR="00F73A19" w:rsidRPr="00484EBF">
        <w:rPr>
          <w:rFonts w:ascii="Calibri" w:hAnsi="Calibri" w:cs="Calibri"/>
        </w:rPr>
        <w:t xml:space="preserve"> </w:t>
      </w:r>
      <w:r w:rsidR="00A460C9" w:rsidRPr="00484EBF">
        <w:rPr>
          <w:rFonts w:ascii="Calibri" w:hAnsi="Calibri" w:cs="Calibri"/>
        </w:rPr>
        <w:t>showcasing</w:t>
      </w:r>
      <w:r w:rsidR="00F73A19" w:rsidRPr="00484EBF">
        <w:rPr>
          <w:rFonts w:ascii="Calibri" w:hAnsi="Calibri" w:cs="Calibri"/>
        </w:rPr>
        <w:t xml:space="preserve"> some of the most advanced machine learning technologies and applications.</w:t>
      </w:r>
      <w:r w:rsidR="007C5DED" w:rsidRPr="00484EBF">
        <w:rPr>
          <w:rFonts w:ascii="Calibri" w:hAnsi="Calibri" w:cs="Calibri"/>
        </w:rPr>
        <w:t xml:space="preserve"> </w:t>
      </w:r>
    </w:p>
    <w:p w14:paraId="0CB9D0F1" w14:textId="34D8BAE2"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Automated machine learning simplifies data selection, </w:t>
      </w:r>
      <w:r w:rsidR="007C5DED" w:rsidRPr="00484EBF">
        <w:rPr>
          <w:rFonts w:ascii="Calibri" w:hAnsi="Calibri" w:cs="Calibri"/>
        </w:rPr>
        <w:t>processing,</w:t>
      </w:r>
      <w:r w:rsidRPr="00484EBF">
        <w:rPr>
          <w:rFonts w:ascii="Calibri" w:hAnsi="Calibri" w:cs="Calibri"/>
        </w:rPr>
        <w:t xml:space="preserve"> and extraction. This method reduces the time and resources needed to achieve desired results. </w:t>
      </w:r>
      <w:r w:rsidR="007F18F8" w:rsidRPr="00484EBF">
        <w:rPr>
          <w:rFonts w:ascii="Calibri" w:hAnsi="Calibri" w:cs="Calibri"/>
        </w:rPr>
        <w:t>More notably, i</w:t>
      </w:r>
      <w:r w:rsidRPr="00484EBF">
        <w:rPr>
          <w:rFonts w:ascii="Calibri" w:hAnsi="Calibri" w:cs="Calibri"/>
        </w:rPr>
        <w:t>t enables people who do not possess the knowledge or skills in machine learning to apply this technology to their field of work.</w:t>
      </w:r>
    </w:p>
    <w:p w14:paraId="4F916D17" w14:textId="68B5785E"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Neural networks </w:t>
      </w:r>
      <w:r w:rsidR="00B27482" w:rsidRPr="00484EBF">
        <w:rPr>
          <w:rFonts w:ascii="Calibri" w:hAnsi="Calibri" w:cs="Calibri"/>
        </w:rPr>
        <w:t xml:space="preserve">are designed to </w:t>
      </w:r>
      <w:r w:rsidR="00D85875" w:rsidRPr="00484EBF">
        <w:rPr>
          <w:rFonts w:ascii="Calibri" w:hAnsi="Calibri" w:cs="Calibri"/>
        </w:rPr>
        <w:t>emulate</w:t>
      </w:r>
      <w:r w:rsidRPr="00484EBF">
        <w:rPr>
          <w:rFonts w:ascii="Calibri" w:hAnsi="Calibri" w:cs="Calibri"/>
        </w:rPr>
        <w:t xml:space="preserve"> structures</w:t>
      </w:r>
      <w:r w:rsidR="00D85875" w:rsidRPr="00484EBF">
        <w:rPr>
          <w:rFonts w:ascii="Calibri" w:hAnsi="Calibri" w:cs="Calibri"/>
        </w:rPr>
        <w:t xml:space="preserve"> </w:t>
      </w:r>
      <w:proofErr w:type="gramStart"/>
      <w:r w:rsidR="00D85875" w:rsidRPr="00484EBF">
        <w:rPr>
          <w:rFonts w:ascii="Calibri" w:hAnsi="Calibri" w:cs="Calibri"/>
        </w:rPr>
        <w:t>similar to</w:t>
      </w:r>
      <w:proofErr w:type="gramEnd"/>
      <w:r w:rsidRPr="00484EBF">
        <w:rPr>
          <w:rFonts w:ascii="Calibri" w:hAnsi="Calibri" w:cs="Calibri"/>
        </w:rPr>
        <w:t xml:space="preserve"> </w:t>
      </w:r>
      <w:r w:rsidR="00D85875" w:rsidRPr="00484EBF">
        <w:rPr>
          <w:rFonts w:ascii="Calibri" w:hAnsi="Calibri" w:cs="Calibri"/>
        </w:rPr>
        <w:t>that of the</w:t>
      </w:r>
      <w:r w:rsidRPr="00484EBF">
        <w:rPr>
          <w:rFonts w:ascii="Calibri" w:hAnsi="Calibri" w:cs="Calibri"/>
        </w:rPr>
        <w:t xml:space="preserve"> brains of animals and humans. Organic brains have </w:t>
      </w:r>
      <w:r w:rsidR="007C5DED" w:rsidRPr="00484EBF">
        <w:rPr>
          <w:rFonts w:ascii="Calibri" w:hAnsi="Calibri" w:cs="Calibri"/>
        </w:rPr>
        <w:t>neurons (</w:t>
      </w:r>
      <w:r w:rsidRPr="00484EBF">
        <w:rPr>
          <w:rFonts w:ascii="Calibri" w:hAnsi="Calibri" w:cs="Calibri"/>
        </w:rPr>
        <w:t xml:space="preserve">nerve cells) to process </w:t>
      </w:r>
      <w:r w:rsidR="007C5DED" w:rsidRPr="00484EBF">
        <w:rPr>
          <w:rFonts w:ascii="Calibri" w:hAnsi="Calibri" w:cs="Calibri"/>
        </w:rPr>
        <w:t xml:space="preserve">information that is received from the </w:t>
      </w:r>
      <w:r w:rsidR="0047575C" w:rsidRPr="00484EBF">
        <w:rPr>
          <w:rFonts w:ascii="Calibri" w:hAnsi="Calibri" w:cs="Calibri"/>
        </w:rPr>
        <w:t xml:space="preserve">five major </w:t>
      </w:r>
      <w:r w:rsidR="007C5DED" w:rsidRPr="00484EBF">
        <w:rPr>
          <w:rFonts w:ascii="Calibri" w:hAnsi="Calibri" w:cs="Calibri"/>
        </w:rPr>
        <w:t xml:space="preserve">senses (sight, sound, taste </w:t>
      </w:r>
      <w:r w:rsidR="0056113C" w:rsidRPr="00484EBF">
        <w:rPr>
          <w:rFonts w:ascii="Calibri" w:hAnsi="Calibri" w:cs="Calibri"/>
        </w:rPr>
        <w:t>etc.</w:t>
      </w:r>
      <w:r w:rsidR="007C5DED" w:rsidRPr="00484EBF">
        <w:rPr>
          <w:rFonts w:ascii="Calibri" w:hAnsi="Calibri" w:cs="Calibri"/>
        </w:rPr>
        <w:t>)</w:t>
      </w:r>
      <w:r w:rsidR="0047575C" w:rsidRPr="00484EBF">
        <w:rPr>
          <w:rFonts w:ascii="Calibri" w:hAnsi="Calibri" w:cs="Calibri"/>
        </w:rPr>
        <w:t xml:space="preserve">; </w:t>
      </w:r>
      <w:r w:rsidR="0056113C" w:rsidRPr="00484EBF">
        <w:rPr>
          <w:rFonts w:ascii="Calibri" w:hAnsi="Calibri" w:cs="Calibri"/>
        </w:rPr>
        <w:t xml:space="preserve">whereas </w:t>
      </w:r>
      <w:r w:rsidRPr="00484EBF">
        <w:rPr>
          <w:rFonts w:ascii="Calibri" w:hAnsi="Calibri" w:cs="Calibri"/>
        </w:rPr>
        <w:t>artificial neural networks are composed of nodes that compute information</w:t>
      </w:r>
      <w:r w:rsidR="0056113C" w:rsidRPr="00484EBF">
        <w:rPr>
          <w:rFonts w:ascii="Calibri" w:hAnsi="Calibri" w:cs="Calibri"/>
        </w:rPr>
        <w:t xml:space="preserve"> from non-biological sensors</w:t>
      </w:r>
      <w:r w:rsidRPr="00484EBF">
        <w:rPr>
          <w:rFonts w:ascii="Calibri" w:hAnsi="Calibri" w:cs="Calibri"/>
        </w:rPr>
        <w:t xml:space="preserve">. </w:t>
      </w:r>
      <w:r w:rsidR="0056113C" w:rsidRPr="00484EBF">
        <w:rPr>
          <w:rFonts w:ascii="Calibri" w:hAnsi="Calibri" w:cs="Calibri"/>
        </w:rPr>
        <w:t>M</w:t>
      </w:r>
      <w:r w:rsidRPr="00484EBF">
        <w:rPr>
          <w:rFonts w:ascii="Calibri" w:hAnsi="Calibri" w:cs="Calibri"/>
        </w:rPr>
        <w:t>achine</w:t>
      </w:r>
      <w:r w:rsidR="0056113C" w:rsidRPr="00484EBF">
        <w:rPr>
          <w:rFonts w:ascii="Calibri" w:hAnsi="Calibri" w:cs="Calibri"/>
        </w:rPr>
        <w:t xml:space="preserve"> learning is based on a machines ability to learn</w:t>
      </w:r>
      <w:r w:rsidRPr="00484EBF">
        <w:rPr>
          <w:rFonts w:ascii="Calibri" w:hAnsi="Calibri" w:cs="Calibri"/>
        </w:rPr>
        <w:t xml:space="preserve"> from </w:t>
      </w:r>
      <w:r w:rsidR="0056113C" w:rsidRPr="00484EBF">
        <w:rPr>
          <w:rFonts w:ascii="Calibri" w:hAnsi="Calibri" w:cs="Calibri"/>
        </w:rPr>
        <w:t>the data provided to it,</w:t>
      </w:r>
      <w:r w:rsidRPr="00484EBF">
        <w:rPr>
          <w:rFonts w:ascii="Calibri" w:hAnsi="Calibri" w:cs="Calibri"/>
        </w:rPr>
        <w:t xml:space="preserve"> but </w:t>
      </w:r>
      <w:r w:rsidR="0059568C" w:rsidRPr="00484EBF">
        <w:rPr>
          <w:rFonts w:ascii="Calibri" w:hAnsi="Calibri" w:cs="Calibri"/>
        </w:rPr>
        <w:t>n</w:t>
      </w:r>
      <w:r w:rsidRPr="00484EBF">
        <w:rPr>
          <w:rFonts w:ascii="Calibri" w:hAnsi="Calibri" w:cs="Calibri"/>
        </w:rPr>
        <w:t xml:space="preserve">eural </w:t>
      </w:r>
      <w:r w:rsidR="0059568C" w:rsidRPr="00484EBF">
        <w:rPr>
          <w:rFonts w:ascii="Calibri" w:hAnsi="Calibri" w:cs="Calibri"/>
        </w:rPr>
        <w:t>n</w:t>
      </w:r>
      <w:r w:rsidRPr="00484EBF">
        <w:rPr>
          <w:rFonts w:ascii="Calibri" w:hAnsi="Calibri" w:cs="Calibri"/>
        </w:rPr>
        <w:t>etworks learn by classifying data after</w:t>
      </w:r>
      <w:r w:rsidR="0056113C" w:rsidRPr="00484EBF">
        <w:rPr>
          <w:rFonts w:ascii="Calibri" w:hAnsi="Calibri" w:cs="Calibri"/>
        </w:rPr>
        <w:t xml:space="preserve"> first</w:t>
      </w:r>
      <w:r w:rsidRPr="00484EBF">
        <w:rPr>
          <w:rFonts w:ascii="Calibri" w:hAnsi="Calibri" w:cs="Calibri"/>
        </w:rPr>
        <w:t xml:space="preserve"> processing it through their nodes</w:t>
      </w:r>
      <w:r w:rsidR="0056113C" w:rsidRPr="00484EBF">
        <w:rPr>
          <w:rFonts w:ascii="Calibri" w:hAnsi="Calibri" w:cs="Calibri"/>
        </w:rPr>
        <w:t xml:space="preserve">, </w:t>
      </w:r>
      <w:proofErr w:type="gramStart"/>
      <w:r w:rsidR="0056113C" w:rsidRPr="00484EBF">
        <w:rPr>
          <w:rFonts w:ascii="Calibri" w:hAnsi="Calibri" w:cs="Calibri"/>
        </w:rPr>
        <w:t>similar to</w:t>
      </w:r>
      <w:proofErr w:type="gramEnd"/>
      <w:r w:rsidR="0056113C" w:rsidRPr="00484EBF">
        <w:rPr>
          <w:rFonts w:ascii="Calibri" w:hAnsi="Calibri" w:cs="Calibri"/>
        </w:rPr>
        <w:t xml:space="preserve"> the way in which a human brain operates. </w:t>
      </w:r>
      <w:r w:rsidRPr="00484EBF">
        <w:rPr>
          <w:rFonts w:ascii="Calibri" w:hAnsi="Calibri" w:cs="Calibri"/>
        </w:rPr>
        <w:t xml:space="preserve">   </w:t>
      </w:r>
    </w:p>
    <w:p w14:paraId="1912E665" w14:textId="099FE847"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Transfer learning is a method</w:t>
      </w:r>
      <w:r w:rsidR="0056113C" w:rsidRPr="00484EBF">
        <w:rPr>
          <w:rFonts w:ascii="Calibri" w:hAnsi="Calibri" w:cs="Calibri"/>
        </w:rPr>
        <w:t xml:space="preserve"> of</w:t>
      </w:r>
      <w:r w:rsidRPr="00484EBF">
        <w:rPr>
          <w:rFonts w:ascii="Calibri" w:hAnsi="Calibri" w:cs="Calibri"/>
        </w:rPr>
        <w:t xml:space="preserve"> machine learning that enables the data from a particular task to be carried to another related task. This method provides the opportunity for a machine to gain more knowledge and experience, thus making it more effective in future tasks.</w:t>
      </w:r>
      <w:r w:rsidR="0056113C" w:rsidRPr="00484EBF">
        <w:rPr>
          <w:rFonts w:ascii="Calibri" w:hAnsi="Calibri" w:cs="Calibri"/>
        </w:rPr>
        <w:t xml:space="preserve"> The machine </w:t>
      </w:r>
      <w:r w:rsidR="00544CF4" w:rsidRPr="00484EBF">
        <w:rPr>
          <w:rFonts w:ascii="Calibri" w:hAnsi="Calibri" w:cs="Calibri"/>
        </w:rPr>
        <w:t xml:space="preserve">will essentially </w:t>
      </w:r>
      <w:r w:rsidR="0056113C" w:rsidRPr="00484EBF">
        <w:rPr>
          <w:rFonts w:ascii="Calibri" w:hAnsi="Calibri" w:cs="Calibri"/>
        </w:rPr>
        <w:t>learn from the repeated iterations of a given task.</w:t>
      </w:r>
      <w:r w:rsidRPr="00484EBF">
        <w:rPr>
          <w:rFonts w:ascii="Calibri" w:hAnsi="Calibri" w:cs="Calibri"/>
        </w:rPr>
        <w:t xml:space="preserve"> </w:t>
      </w:r>
    </w:p>
    <w:p w14:paraId="744FD652" w14:textId="2BEEE68C" w:rsidR="00561B25" w:rsidRPr="00484EBF" w:rsidRDefault="00561B25" w:rsidP="00561B25">
      <w:pPr>
        <w:pStyle w:val="Heading2"/>
      </w:pPr>
      <w:bookmarkStart w:id="30" w:name="_Toc84940817"/>
      <w:r w:rsidRPr="00484EBF">
        <w:t>How does a Machine learn</w:t>
      </w:r>
      <w:bookmarkEnd w:id="30"/>
      <w:r w:rsidR="00484EBF">
        <w:t>?</w:t>
      </w:r>
    </w:p>
    <w:p w14:paraId="60424736" w14:textId="2D1579D0" w:rsidR="00561B25"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Data and algorithms are the two main </w:t>
      </w:r>
      <w:r w:rsidR="00561B25" w:rsidRPr="00484EBF">
        <w:rPr>
          <w:rFonts w:ascii="Calibri" w:hAnsi="Calibri" w:cs="Calibri"/>
        </w:rPr>
        <w:t xml:space="preserve">components </w:t>
      </w:r>
      <w:r w:rsidRPr="00484EBF">
        <w:rPr>
          <w:rFonts w:ascii="Calibri" w:hAnsi="Calibri" w:cs="Calibri"/>
        </w:rPr>
        <w:t>of machine learning technology. The sophistication of</w:t>
      </w:r>
      <w:r w:rsidR="00561B25" w:rsidRPr="00484EBF">
        <w:rPr>
          <w:rFonts w:ascii="Calibri" w:hAnsi="Calibri" w:cs="Calibri"/>
        </w:rPr>
        <w:t xml:space="preserve"> an</w:t>
      </w:r>
      <w:r w:rsidRPr="00484EBF">
        <w:rPr>
          <w:rFonts w:ascii="Calibri" w:hAnsi="Calibri" w:cs="Calibri"/>
        </w:rPr>
        <w:t xml:space="preserve"> algorithm</w:t>
      </w:r>
      <w:r w:rsidR="00561B25" w:rsidRPr="00484EBF">
        <w:rPr>
          <w:rFonts w:ascii="Calibri" w:hAnsi="Calibri" w:cs="Calibri"/>
        </w:rPr>
        <w:t xml:space="preserve"> will</w:t>
      </w:r>
      <w:r w:rsidRPr="00484EBF">
        <w:rPr>
          <w:rFonts w:ascii="Calibri" w:hAnsi="Calibri" w:cs="Calibri"/>
        </w:rPr>
        <w:t xml:space="preserve"> determine the path a machine will follow whil</w:t>
      </w:r>
      <w:r w:rsidR="008C05EA" w:rsidRPr="00484EBF">
        <w:rPr>
          <w:rFonts w:ascii="Calibri" w:hAnsi="Calibri" w:cs="Calibri"/>
        </w:rPr>
        <w:t>st</w:t>
      </w:r>
      <w:r w:rsidRPr="00484EBF">
        <w:rPr>
          <w:rFonts w:ascii="Calibri" w:hAnsi="Calibri" w:cs="Calibri"/>
        </w:rPr>
        <w:t xml:space="preserve"> training itself</w:t>
      </w:r>
      <w:r w:rsidR="008C05EA" w:rsidRPr="00484EBF">
        <w:rPr>
          <w:rFonts w:ascii="Calibri" w:hAnsi="Calibri" w:cs="Calibri"/>
        </w:rPr>
        <w:t>.</w:t>
      </w:r>
      <w:r w:rsidR="00561B25" w:rsidRPr="00484EBF">
        <w:rPr>
          <w:rFonts w:ascii="Calibri" w:hAnsi="Calibri" w:cs="Calibri"/>
        </w:rPr>
        <w:t xml:space="preserve"> </w:t>
      </w:r>
      <w:r w:rsidR="008C05EA" w:rsidRPr="00484EBF">
        <w:rPr>
          <w:rFonts w:ascii="Calibri" w:hAnsi="Calibri" w:cs="Calibri"/>
        </w:rPr>
        <w:t>The</w:t>
      </w:r>
      <w:r w:rsidRPr="00484EBF">
        <w:rPr>
          <w:rFonts w:ascii="Calibri" w:hAnsi="Calibri" w:cs="Calibri"/>
        </w:rPr>
        <w:t xml:space="preserve"> quality of </w:t>
      </w:r>
      <w:r w:rsidR="00561B25" w:rsidRPr="00484EBF">
        <w:rPr>
          <w:rFonts w:ascii="Calibri" w:hAnsi="Calibri" w:cs="Calibri"/>
        </w:rPr>
        <w:t xml:space="preserve">the </w:t>
      </w:r>
      <w:r w:rsidRPr="00484EBF">
        <w:rPr>
          <w:rFonts w:ascii="Calibri" w:hAnsi="Calibri" w:cs="Calibri"/>
        </w:rPr>
        <w:t>data</w:t>
      </w:r>
      <w:r w:rsidR="00561B25" w:rsidRPr="00484EBF">
        <w:rPr>
          <w:rFonts w:ascii="Calibri" w:hAnsi="Calibri" w:cs="Calibri"/>
        </w:rPr>
        <w:t xml:space="preserve"> the machine has access to will</w:t>
      </w:r>
      <w:r w:rsidRPr="00484EBF">
        <w:rPr>
          <w:rFonts w:ascii="Calibri" w:hAnsi="Calibri" w:cs="Calibri"/>
        </w:rPr>
        <w:t xml:space="preserve"> drastically affect the content created by a self-learning system. </w:t>
      </w:r>
      <w:r w:rsidR="003F2A2E" w:rsidRPr="00484EBF">
        <w:rPr>
          <w:rFonts w:ascii="Calibri" w:hAnsi="Calibri" w:cs="Calibri"/>
        </w:rPr>
        <w:t>Consequently, i</w:t>
      </w:r>
      <w:r w:rsidRPr="00484EBF">
        <w:rPr>
          <w:rFonts w:ascii="Calibri" w:hAnsi="Calibri" w:cs="Calibri"/>
        </w:rPr>
        <w:t xml:space="preserve">mplementing more mathematical and geometrical applications like statistics, probability and charting will increase the intelligence of learning machines. </w:t>
      </w:r>
      <w:r w:rsidR="003F2A2E" w:rsidRPr="00484EBF">
        <w:rPr>
          <w:rFonts w:ascii="Calibri" w:hAnsi="Calibri" w:cs="Calibri"/>
        </w:rPr>
        <w:t>D</w:t>
      </w:r>
      <w:r w:rsidRPr="00484EBF">
        <w:rPr>
          <w:rFonts w:ascii="Calibri" w:hAnsi="Calibri" w:cs="Calibri"/>
        </w:rPr>
        <w:t>evelopments in</w:t>
      </w:r>
      <w:r w:rsidR="00C2082D" w:rsidRPr="00484EBF">
        <w:rPr>
          <w:rFonts w:ascii="Calibri" w:hAnsi="Calibri" w:cs="Calibri"/>
        </w:rPr>
        <w:t xml:space="preserve"> the discipline of</w:t>
      </w:r>
      <w:r w:rsidRPr="00484EBF">
        <w:rPr>
          <w:rFonts w:ascii="Calibri" w:hAnsi="Calibri" w:cs="Calibri"/>
        </w:rPr>
        <w:t xml:space="preserve"> data science will </w:t>
      </w:r>
      <w:r w:rsidR="005D0CAA" w:rsidRPr="00484EBF">
        <w:rPr>
          <w:rFonts w:ascii="Calibri" w:hAnsi="Calibri" w:cs="Calibri"/>
        </w:rPr>
        <w:t>allow</w:t>
      </w:r>
      <w:r w:rsidR="00C2082D" w:rsidRPr="00484EBF">
        <w:rPr>
          <w:rFonts w:ascii="Calibri" w:hAnsi="Calibri" w:cs="Calibri"/>
        </w:rPr>
        <w:t xml:space="preserve"> </w:t>
      </w:r>
      <w:r w:rsidR="00EF719E" w:rsidRPr="00484EBF">
        <w:rPr>
          <w:rFonts w:ascii="Calibri" w:hAnsi="Calibri" w:cs="Calibri"/>
        </w:rPr>
        <w:t>machines to be fed information that is of a</w:t>
      </w:r>
      <w:r w:rsidRPr="00484EBF">
        <w:rPr>
          <w:rFonts w:ascii="Calibri" w:hAnsi="Calibri" w:cs="Calibri"/>
        </w:rPr>
        <w:t xml:space="preserve"> higher quality and</w:t>
      </w:r>
      <w:r w:rsidR="00EF719E" w:rsidRPr="00484EBF">
        <w:rPr>
          <w:rFonts w:ascii="Calibri" w:hAnsi="Calibri" w:cs="Calibri"/>
        </w:rPr>
        <w:t xml:space="preserve"> greater</w:t>
      </w:r>
      <w:r w:rsidRPr="00484EBF">
        <w:rPr>
          <w:rFonts w:ascii="Calibri" w:hAnsi="Calibri" w:cs="Calibri"/>
        </w:rPr>
        <w:t xml:space="preserve"> quantity. </w:t>
      </w:r>
      <w:r w:rsidR="00484EBF" w:rsidRPr="00484EBF">
        <w:rPr>
          <w:rFonts w:ascii="Calibri" w:hAnsi="Calibri" w:cs="Calibri"/>
        </w:rPr>
        <w:t>Therefore,</w:t>
      </w:r>
      <w:r w:rsidR="00EF719E" w:rsidRPr="00484EBF">
        <w:rPr>
          <w:rFonts w:ascii="Calibri" w:hAnsi="Calibri" w:cs="Calibri"/>
        </w:rPr>
        <w:t xml:space="preserve"> t</w:t>
      </w:r>
      <w:r w:rsidRPr="00484EBF">
        <w:rPr>
          <w:rFonts w:ascii="Calibri" w:hAnsi="Calibri" w:cs="Calibri"/>
        </w:rPr>
        <w:t>ra</w:t>
      </w:r>
      <w:r w:rsidR="00561B25" w:rsidRPr="00484EBF">
        <w:rPr>
          <w:rFonts w:ascii="Calibri" w:hAnsi="Calibri" w:cs="Calibri"/>
        </w:rPr>
        <w:t>i</w:t>
      </w:r>
      <w:r w:rsidRPr="00484EBF">
        <w:rPr>
          <w:rFonts w:ascii="Calibri" w:hAnsi="Calibri" w:cs="Calibri"/>
        </w:rPr>
        <w:t xml:space="preserve">ning and employing more data analysts will help </w:t>
      </w:r>
      <w:r w:rsidR="005D0CAA" w:rsidRPr="00484EBF">
        <w:rPr>
          <w:rFonts w:ascii="Calibri" w:hAnsi="Calibri" w:cs="Calibri"/>
        </w:rPr>
        <w:t xml:space="preserve">develop </w:t>
      </w:r>
      <w:r w:rsidRPr="00484EBF">
        <w:rPr>
          <w:rFonts w:ascii="Calibri" w:hAnsi="Calibri" w:cs="Calibri"/>
        </w:rPr>
        <w:t>machines</w:t>
      </w:r>
      <w:r w:rsidR="005D0CAA" w:rsidRPr="00484EBF">
        <w:rPr>
          <w:rFonts w:ascii="Calibri" w:hAnsi="Calibri" w:cs="Calibri"/>
        </w:rPr>
        <w:t xml:space="preserve"> that are capable of sorting</w:t>
      </w:r>
      <w:r w:rsidRPr="00484EBF">
        <w:rPr>
          <w:rFonts w:ascii="Calibri" w:hAnsi="Calibri" w:cs="Calibri"/>
        </w:rPr>
        <w:t xml:space="preserve"> information faster and </w:t>
      </w:r>
      <w:r w:rsidR="005D0CAA" w:rsidRPr="00484EBF">
        <w:rPr>
          <w:rFonts w:ascii="Calibri" w:hAnsi="Calibri" w:cs="Calibri"/>
        </w:rPr>
        <w:t xml:space="preserve">with a greater degree of </w:t>
      </w:r>
      <w:r w:rsidRPr="00484EBF">
        <w:rPr>
          <w:rFonts w:ascii="Calibri" w:hAnsi="Calibri" w:cs="Calibri"/>
        </w:rPr>
        <w:t>accura</w:t>
      </w:r>
      <w:r w:rsidR="005D0CAA" w:rsidRPr="00484EBF">
        <w:rPr>
          <w:rFonts w:ascii="Calibri" w:hAnsi="Calibri" w:cs="Calibri"/>
        </w:rPr>
        <w:t>cy.</w:t>
      </w:r>
    </w:p>
    <w:p w14:paraId="1181FF74" w14:textId="5524B94B" w:rsidR="00561B25" w:rsidRPr="00484EBF" w:rsidRDefault="00CC2B4A">
      <w:pPr>
        <w:widowControl w:val="0"/>
        <w:autoSpaceDE w:val="0"/>
        <w:autoSpaceDN w:val="0"/>
        <w:adjustRightInd w:val="0"/>
        <w:spacing w:after="200" w:line="276" w:lineRule="auto"/>
        <w:rPr>
          <w:rFonts w:cstheme="minorHAnsi"/>
          <w:color w:val="292929"/>
          <w:spacing w:val="-1"/>
          <w:shd w:val="clear" w:color="auto" w:fill="FFFFFF"/>
        </w:rPr>
      </w:pPr>
      <w:r w:rsidRPr="00484EBF">
        <w:rPr>
          <w:rFonts w:ascii="Calibri" w:hAnsi="Calibri" w:cs="Calibri"/>
        </w:rPr>
        <w:t>A</w:t>
      </w:r>
      <w:r w:rsidR="00561B25" w:rsidRPr="00484EBF">
        <w:rPr>
          <w:rFonts w:ascii="Calibri" w:hAnsi="Calibri" w:cs="Calibri"/>
        </w:rPr>
        <w:t xml:space="preserve"> machine can be programmed to learn based on the data it is fed. If you </w:t>
      </w:r>
      <w:r w:rsidR="00B33022" w:rsidRPr="00484EBF">
        <w:rPr>
          <w:rFonts w:ascii="Calibri" w:hAnsi="Calibri" w:cs="Calibri"/>
        </w:rPr>
        <w:t xml:space="preserve">need </w:t>
      </w:r>
      <w:r w:rsidR="00561B25" w:rsidRPr="00484EBF">
        <w:rPr>
          <w:rFonts w:ascii="Calibri" w:hAnsi="Calibri" w:cs="Calibri"/>
        </w:rPr>
        <w:t xml:space="preserve">a machine to learn to recognise a street scene and to navigate using modern </w:t>
      </w:r>
      <w:r w:rsidR="00564AED" w:rsidRPr="00484EBF">
        <w:rPr>
          <w:rFonts w:ascii="Calibri" w:hAnsi="Calibri" w:cs="Calibri"/>
        </w:rPr>
        <w:t>roadways</w:t>
      </w:r>
      <w:r w:rsidR="005456EC" w:rsidRPr="00484EBF">
        <w:rPr>
          <w:rFonts w:ascii="Calibri" w:hAnsi="Calibri" w:cs="Calibri"/>
        </w:rPr>
        <w:t xml:space="preserve">, </w:t>
      </w:r>
      <w:r w:rsidR="00561B25" w:rsidRPr="00484EBF">
        <w:rPr>
          <w:rFonts w:ascii="Calibri" w:hAnsi="Calibri" w:cs="Calibri"/>
        </w:rPr>
        <w:t xml:space="preserve">then it must be fed the required information. </w:t>
      </w:r>
      <w:r w:rsidR="00564AED" w:rsidRPr="00484EBF">
        <w:rPr>
          <w:rFonts w:ascii="Calibri" w:hAnsi="Calibri" w:cs="Calibri"/>
        </w:rPr>
        <w:t>In this instance, the field of study of Computer Vision is applied. Computer vision can be broken down into three separate categories</w:t>
      </w:r>
      <w:r w:rsidR="00D016E6" w:rsidRPr="00484EBF">
        <w:rPr>
          <w:rFonts w:ascii="Calibri" w:hAnsi="Calibri" w:cs="Calibri"/>
        </w:rPr>
        <w:t>:</w:t>
      </w:r>
      <w:r w:rsidR="00564AED" w:rsidRPr="00484EBF">
        <w:rPr>
          <w:rFonts w:ascii="Calibri" w:hAnsi="Calibri" w:cs="Calibri"/>
        </w:rPr>
        <w:t xml:space="preserve"> </w:t>
      </w:r>
      <w:r w:rsidR="005456EC" w:rsidRPr="00484EBF">
        <w:rPr>
          <w:rFonts w:ascii="Calibri" w:hAnsi="Calibri" w:cs="Calibri"/>
        </w:rPr>
        <w:t>se</w:t>
      </w:r>
      <w:r w:rsidR="00564AED" w:rsidRPr="00484EBF">
        <w:rPr>
          <w:rFonts w:ascii="Calibri" w:hAnsi="Calibri" w:cs="Calibri"/>
        </w:rPr>
        <w:t xml:space="preserve">mantic </w:t>
      </w:r>
      <w:r w:rsidR="005456EC" w:rsidRPr="00484EBF">
        <w:rPr>
          <w:rFonts w:ascii="Calibri" w:hAnsi="Calibri" w:cs="Calibri"/>
        </w:rPr>
        <w:t>s</w:t>
      </w:r>
      <w:r w:rsidR="00564AED" w:rsidRPr="00484EBF">
        <w:rPr>
          <w:rFonts w:ascii="Calibri" w:hAnsi="Calibri" w:cs="Calibri"/>
        </w:rPr>
        <w:t xml:space="preserve">egmentation, </w:t>
      </w:r>
      <w:r w:rsidR="00D016E6" w:rsidRPr="00484EBF">
        <w:rPr>
          <w:rFonts w:ascii="Calibri" w:hAnsi="Calibri" w:cs="Calibri"/>
        </w:rPr>
        <w:t>i</w:t>
      </w:r>
      <w:r w:rsidR="00564AED" w:rsidRPr="00484EBF">
        <w:rPr>
          <w:rFonts w:ascii="Calibri" w:hAnsi="Calibri" w:cs="Calibri"/>
        </w:rPr>
        <w:t xml:space="preserve">mage classification and </w:t>
      </w:r>
      <w:r w:rsidR="00D016E6" w:rsidRPr="00484EBF">
        <w:rPr>
          <w:rFonts w:ascii="Calibri" w:hAnsi="Calibri" w:cs="Calibri"/>
        </w:rPr>
        <w:t>o</w:t>
      </w:r>
      <w:r w:rsidR="00564AED" w:rsidRPr="00484EBF">
        <w:rPr>
          <w:rFonts w:ascii="Calibri" w:hAnsi="Calibri" w:cs="Calibri"/>
        </w:rPr>
        <w:t xml:space="preserve">bject </w:t>
      </w:r>
      <w:r w:rsidR="00D016E6" w:rsidRPr="00484EBF">
        <w:rPr>
          <w:rFonts w:ascii="Calibri" w:hAnsi="Calibri" w:cs="Calibri"/>
        </w:rPr>
        <w:t>d</w:t>
      </w:r>
      <w:r w:rsidR="00564AED" w:rsidRPr="00484EBF">
        <w:rPr>
          <w:rFonts w:ascii="Calibri" w:hAnsi="Calibri" w:cs="Calibri"/>
        </w:rPr>
        <w:t xml:space="preserve">etection. Semantic </w:t>
      </w:r>
      <w:r w:rsidR="00D016E6" w:rsidRPr="00484EBF">
        <w:rPr>
          <w:rFonts w:ascii="Calibri" w:hAnsi="Calibri" w:cs="Calibri"/>
        </w:rPr>
        <w:t>s</w:t>
      </w:r>
      <w:r w:rsidR="00564AED" w:rsidRPr="00484EBF">
        <w:rPr>
          <w:rFonts w:ascii="Calibri" w:hAnsi="Calibri" w:cs="Calibri"/>
        </w:rPr>
        <w:t xml:space="preserve">egmentation </w:t>
      </w:r>
      <w:r w:rsidR="00D56DBB" w:rsidRPr="00484EBF">
        <w:rPr>
          <w:rFonts w:ascii="Calibri" w:hAnsi="Calibri" w:cs="Calibri"/>
        </w:rPr>
        <w:t xml:space="preserve">can be understood as </w:t>
      </w:r>
      <w:r w:rsidR="00564AED" w:rsidRPr="00484EBF">
        <w:rPr>
          <w:rFonts w:ascii="Calibri" w:hAnsi="Calibri" w:cs="Calibri"/>
        </w:rPr>
        <w:t xml:space="preserve">giving a machine the information to </w:t>
      </w:r>
      <w:r w:rsidR="00D56DBB" w:rsidRPr="00484EBF">
        <w:rPr>
          <w:rFonts w:ascii="Calibri" w:hAnsi="Calibri" w:cs="Calibri"/>
        </w:rPr>
        <w:br/>
      </w:r>
      <w:r w:rsidR="00564AED" w:rsidRPr="00484EBF">
        <w:rPr>
          <w:rFonts w:ascii="Calibri" w:hAnsi="Calibri" w:cs="Calibri"/>
        </w:rPr>
        <w:t>“</w:t>
      </w:r>
      <w:r w:rsidR="00564AED" w:rsidRPr="00484EBF">
        <w:rPr>
          <w:rFonts w:cstheme="minorHAnsi"/>
          <w:color w:val="292929"/>
          <w:spacing w:val="-1"/>
          <w:shd w:val="clear" w:color="auto" w:fill="FFFFFF"/>
        </w:rPr>
        <w:t xml:space="preserve">understand the structures and components of an image on a pixel level. Methods for semantic </w:t>
      </w:r>
      <w:r w:rsidR="00564AED" w:rsidRPr="00484EBF">
        <w:rPr>
          <w:rFonts w:cstheme="minorHAnsi"/>
          <w:color w:val="292929"/>
          <w:spacing w:val="-1"/>
          <w:shd w:val="clear" w:color="auto" w:fill="FFFFFF"/>
        </w:rPr>
        <w:lastRenderedPageBreak/>
        <w:t>segmentation try to make predictions about the structures and objects in an image.”</w:t>
      </w:r>
      <w:customXmlInsRangeStart w:id="31" w:author="Timothy Prast" w:date="2021-10-14T21:02:00Z"/>
      <w:sdt>
        <w:sdtPr>
          <w:rPr>
            <w:rFonts w:cstheme="minorHAnsi"/>
            <w:color w:val="292929"/>
            <w:spacing w:val="-1"/>
            <w:shd w:val="clear" w:color="auto" w:fill="FFFFFF"/>
          </w:rPr>
          <w:id w:val="-1236548272"/>
          <w:citation/>
        </w:sdtPr>
        <w:sdtContent>
          <w:customXmlInsRangeEnd w:id="31"/>
          <w:ins w:id="32" w:author="Timothy Prast" w:date="2021-10-14T21:02:00Z">
            <w:r w:rsidR="00357D21">
              <w:rPr>
                <w:rFonts w:cstheme="minorHAnsi"/>
                <w:color w:val="292929"/>
                <w:spacing w:val="-1"/>
                <w:shd w:val="clear" w:color="auto" w:fill="FFFFFF"/>
              </w:rPr>
              <w:fldChar w:fldCharType="begin"/>
            </w:r>
            <w:r w:rsidR="00357D21">
              <w:rPr>
                <w:rStyle w:val="FootnoteReference"/>
                <w:rFonts w:cstheme="minorHAnsi"/>
                <w:color w:val="292929"/>
                <w:spacing w:val="-1"/>
                <w:shd w:val="clear" w:color="auto" w:fill="FFFFFF"/>
                <w:lang w:val="en-US"/>
              </w:rPr>
              <w:instrText xml:space="preserve"> CITATION Mar21 \l 1033 </w:instrText>
            </w:r>
          </w:ins>
          <w:r w:rsidR="00357D21">
            <w:rPr>
              <w:rFonts w:cstheme="minorHAnsi"/>
              <w:color w:val="292929"/>
              <w:spacing w:val="-1"/>
              <w:shd w:val="clear" w:color="auto" w:fill="FFFFFF"/>
            </w:rPr>
            <w:fldChar w:fldCharType="separate"/>
          </w:r>
          <w:ins w:id="33" w:author="Timothy Prast" w:date="2021-10-14T21:02:00Z">
            <w:r w:rsidR="00357D21">
              <w:rPr>
                <w:rStyle w:val="FootnoteReference"/>
                <w:rFonts w:cstheme="minorHAnsi"/>
                <w:noProof/>
                <w:color w:val="292929"/>
                <w:spacing w:val="-1"/>
                <w:shd w:val="clear" w:color="auto" w:fill="FFFFFF"/>
                <w:lang w:val="en-US"/>
              </w:rPr>
              <w:t xml:space="preserve"> </w:t>
            </w:r>
            <w:r w:rsidR="00357D21" w:rsidRPr="00357D21">
              <w:rPr>
                <w:rFonts w:cstheme="minorHAnsi"/>
                <w:noProof/>
                <w:color w:val="292929"/>
                <w:spacing w:val="-1"/>
                <w:shd w:val="clear" w:color="auto" w:fill="FFFFFF"/>
                <w:lang w:val="en-US"/>
                <w:rPrChange w:id="34" w:author="Timothy Prast" w:date="2021-10-14T21:02:00Z">
                  <w:rPr>
                    <w:rFonts w:eastAsia="Times New Roman"/>
                  </w:rPr>
                </w:rPrChange>
              </w:rPr>
              <w:t>(Marius, 2021)</w:t>
            </w:r>
            <w:r w:rsidR="00357D21">
              <w:rPr>
                <w:rFonts w:cstheme="minorHAnsi"/>
                <w:color w:val="292929"/>
                <w:spacing w:val="-1"/>
                <w:shd w:val="clear" w:color="auto" w:fill="FFFFFF"/>
              </w:rPr>
              <w:fldChar w:fldCharType="end"/>
            </w:r>
          </w:ins>
          <w:customXmlInsRangeStart w:id="35" w:author="Timothy Prast" w:date="2021-10-14T21:02:00Z"/>
        </w:sdtContent>
      </w:sdt>
      <w:customXmlInsRangeEnd w:id="35"/>
      <w:del w:id="36" w:author="Timothy Prast" w:date="2021-10-14T21:02:00Z">
        <w:r w:rsidR="00564AED" w:rsidRPr="00513C97" w:rsidDel="00357D21">
          <w:rPr>
            <w:rStyle w:val="FootnoteReference"/>
            <w:rFonts w:cstheme="minorHAnsi"/>
            <w:color w:val="292929"/>
            <w:spacing w:val="-1"/>
            <w:shd w:val="clear" w:color="auto" w:fill="FFFFFF"/>
          </w:rPr>
          <w:footnoteReference w:id="5"/>
        </w:r>
        <w:r w:rsidR="00564AED" w:rsidRPr="00513C97" w:rsidDel="00357D21">
          <w:rPr>
            <w:rFonts w:cstheme="minorHAnsi"/>
            <w:color w:val="292929"/>
            <w:spacing w:val="-1"/>
            <w:shd w:val="clear" w:color="auto" w:fill="FFFFFF"/>
          </w:rPr>
          <w:delText xml:space="preserve"> </w:delText>
        </w:r>
      </w:del>
      <w:proofErr w:type="spellStart"/>
      <w:r w:rsidR="00564AED" w:rsidRPr="00513C97">
        <w:rPr>
          <w:rFonts w:cstheme="minorHAnsi"/>
          <w:color w:val="292929"/>
          <w:spacing w:val="-1"/>
          <w:shd w:val="clear" w:color="auto" w:fill="FFFFFF"/>
        </w:rPr>
        <w:t>A</w:t>
      </w:r>
      <w:proofErr w:type="spellEnd"/>
      <w:r w:rsidR="00564AED" w:rsidRPr="00513C97">
        <w:rPr>
          <w:rFonts w:cstheme="minorHAnsi"/>
          <w:color w:val="292929"/>
          <w:spacing w:val="-1"/>
          <w:shd w:val="clear" w:color="auto" w:fill="FFFFFF"/>
        </w:rPr>
        <w:t xml:space="preserve"> example of which can be seen </w:t>
      </w:r>
      <w:r w:rsidR="00441890" w:rsidRPr="00484EBF">
        <w:rPr>
          <w:rFonts w:cstheme="minorHAnsi"/>
          <w:color w:val="292929"/>
          <w:spacing w:val="-1"/>
          <w:shd w:val="clear" w:color="auto" w:fill="FFFFFF"/>
        </w:rPr>
        <w:t>below.</w:t>
      </w:r>
    </w:p>
    <w:p w14:paraId="0C440564" w14:textId="77777777" w:rsidR="00564AED" w:rsidRPr="00513C97" w:rsidRDefault="00564AED" w:rsidP="00564AED">
      <w:pPr>
        <w:keepNext/>
        <w:widowControl w:val="0"/>
        <w:autoSpaceDE w:val="0"/>
        <w:autoSpaceDN w:val="0"/>
        <w:adjustRightInd w:val="0"/>
        <w:spacing w:after="200" w:line="276" w:lineRule="auto"/>
      </w:pPr>
      <w:r w:rsidRPr="00513C97">
        <w:rPr>
          <w:noProof/>
        </w:rPr>
        <w:drawing>
          <wp:inline distT="0" distB="0" distL="0" distR="0" wp14:anchorId="4B928365" wp14:editId="0C41176E">
            <wp:extent cx="5663682" cy="4528189"/>
            <wp:effectExtent l="0" t="0" r="0" b="0"/>
            <wp:docPr id="2" name="Picture 2" descr="Example cases of pixel-wise segmentation performed by SegNet on real road scenarios: daytime (top), dusk (middle) and nighttime (botto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cases of pixel-wise segmentation performed by SegNet on real road scenarios: daytime (top), dusk (middle) and nighttime (botto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194" cy="4561378"/>
                    </a:xfrm>
                    <a:prstGeom prst="rect">
                      <a:avLst/>
                    </a:prstGeom>
                    <a:noFill/>
                    <a:ln>
                      <a:noFill/>
                    </a:ln>
                  </pic:spPr>
                </pic:pic>
              </a:graphicData>
            </a:graphic>
          </wp:inline>
        </w:drawing>
      </w:r>
    </w:p>
    <w:p w14:paraId="70F4D54C" w14:textId="5F488591" w:rsidR="00564AED" w:rsidRPr="00484EBF" w:rsidRDefault="00564AED" w:rsidP="00564AED">
      <w:pPr>
        <w:pStyle w:val="Caption"/>
      </w:pPr>
      <w:r w:rsidRPr="00545F4B">
        <w:t xml:space="preserve">Figure </w:t>
      </w:r>
      <w:r w:rsidR="002D67C8" w:rsidRPr="00545F4B">
        <w:fldChar w:fldCharType="begin"/>
      </w:r>
      <w:r w:rsidR="002D67C8" w:rsidRPr="00484EBF">
        <w:instrText xml:space="preserve"> SEQ Figure \* ARABIC </w:instrText>
      </w:r>
      <w:r w:rsidR="002D67C8" w:rsidRPr="00545F4B">
        <w:fldChar w:fldCharType="separate"/>
      </w:r>
      <w:r w:rsidRPr="00545F4B">
        <w:rPr>
          <w:noProof/>
        </w:rPr>
        <w:t>1</w:t>
      </w:r>
      <w:r w:rsidR="002D67C8" w:rsidRPr="00545F4B">
        <w:rPr>
          <w:noProof/>
        </w:rPr>
        <w:fldChar w:fldCharType="end"/>
      </w:r>
      <w:r w:rsidR="00441890" w:rsidRPr="00513C97">
        <w:t xml:space="preserve"> </w:t>
      </w:r>
      <w:r w:rsidR="00441890" w:rsidRPr="00545F4B">
        <w:t xml:space="preserve">(Example cases of pixel wise segmentation performed by </w:t>
      </w:r>
      <w:proofErr w:type="spellStart"/>
      <w:r w:rsidR="00441890" w:rsidRPr="00545F4B">
        <w:t>SegNet</w:t>
      </w:r>
      <w:proofErr w:type="spellEnd"/>
      <w:r w:rsidR="00441890" w:rsidRPr="00545F4B">
        <w:t xml:space="preserve"> on real road scenarios, 2016)</w:t>
      </w:r>
      <w:customXmlInsRangeStart w:id="39" w:author="Timothy Prast" w:date="2021-10-14T21:02:00Z"/>
      <w:sdt>
        <w:sdtPr>
          <w:id w:val="-230704956"/>
          <w:citation/>
        </w:sdtPr>
        <w:sdtContent>
          <w:customXmlInsRangeEnd w:id="39"/>
          <w:ins w:id="40" w:author="Timothy Prast" w:date="2021-10-14T21:02:00Z">
            <w:r w:rsidR="00357D21">
              <w:fldChar w:fldCharType="begin"/>
            </w:r>
            <w:r w:rsidR="00357D21">
              <w:rPr>
                <w:lang w:val="en-US"/>
              </w:rPr>
              <w:instrText xml:space="preserve"> CITATION RobND \l 1033 </w:instrText>
            </w:r>
          </w:ins>
          <w:r w:rsidR="00357D21">
            <w:fldChar w:fldCharType="separate"/>
          </w:r>
          <w:ins w:id="41" w:author="Timothy Prast" w:date="2021-10-14T21:02:00Z">
            <w:r w:rsidR="00357D21">
              <w:rPr>
                <w:noProof/>
                <w:lang w:val="en-US"/>
              </w:rPr>
              <w:t xml:space="preserve"> </w:t>
            </w:r>
            <w:r w:rsidR="00357D21" w:rsidRPr="00357D21">
              <w:rPr>
                <w:noProof/>
                <w:lang w:val="en-US"/>
                <w:rPrChange w:id="42" w:author="Timothy Prast" w:date="2021-10-14T21:02:00Z">
                  <w:rPr>
                    <w:rFonts w:eastAsia="Times New Roman"/>
                  </w:rPr>
                </w:rPrChange>
              </w:rPr>
              <w:t>(Arroyo, 2016)</w:t>
            </w:r>
            <w:r w:rsidR="00357D21">
              <w:fldChar w:fldCharType="end"/>
            </w:r>
          </w:ins>
          <w:customXmlInsRangeStart w:id="43" w:author="Timothy Prast" w:date="2021-10-14T21:02:00Z"/>
        </w:sdtContent>
      </w:sdt>
      <w:customXmlInsRangeEnd w:id="43"/>
    </w:p>
    <w:p w14:paraId="12DA89CE" w14:textId="54ACAA4E" w:rsidR="004C6E90" w:rsidRPr="00484EBF" w:rsidRDefault="00441890" w:rsidP="00441890">
      <w:r w:rsidRPr="00484EBF">
        <w:t xml:space="preserve">Unlike the example of </w:t>
      </w:r>
      <w:r w:rsidR="00B9201E" w:rsidRPr="00484EBF">
        <w:t>s</w:t>
      </w:r>
      <w:r w:rsidRPr="00484EBF">
        <w:t xml:space="preserve">emantic </w:t>
      </w:r>
      <w:r w:rsidR="00B9201E" w:rsidRPr="00484EBF">
        <w:t>s</w:t>
      </w:r>
      <w:r w:rsidRPr="00484EBF">
        <w:t>egmentation</w:t>
      </w:r>
      <w:r w:rsidR="000B65F4" w:rsidRPr="00484EBF">
        <w:t xml:space="preserve"> shown above</w:t>
      </w:r>
      <w:r w:rsidRPr="00484EBF">
        <w:t xml:space="preserve">, </w:t>
      </w:r>
      <w:r w:rsidR="00B9201E" w:rsidRPr="00484EBF">
        <w:t>i</w:t>
      </w:r>
      <w:r w:rsidRPr="00484EBF">
        <w:t xml:space="preserve">mage </w:t>
      </w:r>
      <w:r w:rsidR="00B9201E" w:rsidRPr="00484EBF">
        <w:t>c</w:t>
      </w:r>
      <w:r w:rsidRPr="00484EBF">
        <w:t>lassification focuses on the image</w:t>
      </w:r>
      <w:r w:rsidR="000B65F4" w:rsidRPr="00484EBF">
        <w:t xml:space="preserve"> holistically</w:t>
      </w:r>
      <w:r w:rsidRPr="00484EBF">
        <w:t xml:space="preserve">, </w:t>
      </w:r>
      <w:r w:rsidR="000B65F4" w:rsidRPr="00484EBF">
        <w:t>rather than</w:t>
      </w:r>
      <w:r w:rsidRPr="00484EBF">
        <w:t xml:space="preserve"> on its </w:t>
      </w:r>
      <w:r w:rsidR="000B65F4" w:rsidRPr="00484EBF">
        <w:t>individual parts</w:t>
      </w:r>
      <w:r w:rsidR="00754BFA" w:rsidRPr="00484EBF">
        <w:t xml:space="preserve">. It </w:t>
      </w:r>
      <w:r w:rsidRPr="00484EBF">
        <w:t xml:space="preserve">classifies </w:t>
      </w:r>
      <w:r w:rsidR="000B65F4" w:rsidRPr="00484EBF">
        <w:t xml:space="preserve">the subject </w:t>
      </w:r>
      <w:r w:rsidRPr="00484EBF">
        <w:t xml:space="preserve">using the key component of an image. Tied directly to </w:t>
      </w:r>
      <w:r w:rsidR="00D37B62" w:rsidRPr="00484EBF">
        <w:t>i</w:t>
      </w:r>
      <w:r w:rsidRPr="00484EBF">
        <w:t xml:space="preserve">mage </w:t>
      </w:r>
      <w:r w:rsidR="00D37B62" w:rsidRPr="00484EBF">
        <w:t>c</w:t>
      </w:r>
      <w:r w:rsidRPr="00484EBF">
        <w:t xml:space="preserve">lassification is </w:t>
      </w:r>
      <w:r w:rsidR="00D37B62" w:rsidRPr="00484EBF">
        <w:t>o</w:t>
      </w:r>
      <w:r w:rsidRPr="00484EBF">
        <w:t xml:space="preserve">bject </w:t>
      </w:r>
      <w:r w:rsidR="00D37B62" w:rsidRPr="00484EBF">
        <w:t>d</w:t>
      </w:r>
      <w:r w:rsidRPr="00484EBF">
        <w:t xml:space="preserve">etection. Object </w:t>
      </w:r>
      <w:r w:rsidR="00D37B62" w:rsidRPr="00484EBF">
        <w:t>d</w:t>
      </w:r>
      <w:r w:rsidRPr="00484EBF">
        <w:t>etection technology works to identify the “instances of objects of a certain class within an image.”</w:t>
      </w:r>
      <w:customXmlInsRangeStart w:id="44" w:author="Timothy Prast" w:date="2021-10-14T21:02:00Z"/>
      <w:sdt>
        <w:sdtPr>
          <w:id w:val="-832451838"/>
          <w:citation/>
        </w:sdtPr>
        <w:sdtContent>
          <w:customXmlInsRangeEnd w:id="44"/>
          <w:ins w:id="45" w:author="Timothy Prast" w:date="2021-10-14T21:02:00Z">
            <w:r w:rsidR="00357D21">
              <w:fldChar w:fldCharType="begin"/>
            </w:r>
            <w:r w:rsidR="00357D21">
              <w:rPr>
                <w:rStyle w:val="FootnoteReference"/>
                <w:lang w:val="en-US"/>
              </w:rPr>
              <w:instrText xml:space="preserve"> CITATION Mar21 \l 1033 </w:instrText>
            </w:r>
          </w:ins>
          <w:r w:rsidR="00357D21">
            <w:fldChar w:fldCharType="separate"/>
          </w:r>
          <w:ins w:id="46" w:author="Timothy Prast" w:date="2021-10-14T21:02:00Z">
            <w:r w:rsidR="00357D21">
              <w:rPr>
                <w:rStyle w:val="FootnoteReference"/>
                <w:noProof/>
                <w:lang w:val="en-US"/>
              </w:rPr>
              <w:t xml:space="preserve"> </w:t>
            </w:r>
            <w:r w:rsidR="00357D21" w:rsidRPr="00357D21">
              <w:rPr>
                <w:noProof/>
                <w:lang w:val="en-US"/>
                <w:rPrChange w:id="47" w:author="Timothy Prast" w:date="2021-10-14T21:02:00Z">
                  <w:rPr>
                    <w:rFonts w:eastAsia="Times New Roman"/>
                  </w:rPr>
                </w:rPrChange>
              </w:rPr>
              <w:t>(Marius, 2021)</w:t>
            </w:r>
            <w:r w:rsidR="00357D21">
              <w:fldChar w:fldCharType="end"/>
            </w:r>
          </w:ins>
          <w:customXmlInsRangeStart w:id="48" w:author="Timothy Prast" w:date="2021-10-14T21:02:00Z"/>
        </w:sdtContent>
      </w:sdt>
      <w:customXmlInsRangeEnd w:id="48"/>
      <w:del w:id="49" w:author="Timothy Prast" w:date="2021-10-14T21:02:00Z">
        <w:r w:rsidRPr="00513C97" w:rsidDel="00357D21">
          <w:rPr>
            <w:rStyle w:val="FootnoteReference"/>
          </w:rPr>
          <w:footnoteReference w:id="6"/>
        </w:r>
      </w:del>
      <w:r w:rsidRPr="00513C97">
        <w:t xml:space="preserve">. In this sense, </w:t>
      </w:r>
      <w:r w:rsidR="00207305" w:rsidRPr="00545F4B">
        <w:t>i</w:t>
      </w:r>
      <w:r w:rsidRPr="00484EBF">
        <w:t xml:space="preserve">mage </w:t>
      </w:r>
      <w:r w:rsidR="00207305" w:rsidRPr="00484EBF">
        <w:t>c</w:t>
      </w:r>
      <w:r w:rsidRPr="00484EBF">
        <w:t xml:space="preserve">lassification might be used to feed data of a certain data type to an </w:t>
      </w:r>
      <w:r w:rsidR="00FE52A1" w:rsidRPr="00484EBF">
        <w:t>o</w:t>
      </w:r>
      <w:r w:rsidRPr="00484EBF">
        <w:t xml:space="preserve">bject </w:t>
      </w:r>
      <w:r w:rsidR="00FE52A1" w:rsidRPr="00484EBF">
        <w:t>d</w:t>
      </w:r>
      <w:r w:rsidRPr="00484EBF">
        <w:t>etection machine learning algorithm to help it develop.</w:t>
      </w:r>
    </w:p>
    <w:p w14:paraId="39455675" w14:textId="464C18F4" w:rsidR="00DB6099" w:rsidRPr="00484EBF" w:rsidRDefault="00DB6099" w:rsidP="00441890">
      <w:r w:rsidRPr="00484EBF">
        <w:rPr>
          <w:highlight w:val="yellow"/>
        </w:rPr>
        <w:lastRenderedPageBreak/>
        <w:t>See also this document</w:t>
      </w:r>
      <w:r w:rsidR="003E6E04" w:rsidRPr="00484EBF">
        <w:rPr>
          <w:highlight w:val="yellow"/>
        </w:rPr>
        <w:t>’</w:t>
      </w:r>
      <w:r w:rsidRPr="00484EBF">
        <w:rPr>
          <w:highlight w:val="yellow"/>
        </w:rPr>
        <w:t xml:space="preserve">s section on Autonomous Vehicles for more information relating to the </w:t>
      </w:r>
      <w:r w:rsidR="004E1813" w:rsidRPr="00484EBF">
        <w:rPr>
          <w:highlight w:val="yellow"/>
        </w:rPr>
        <w:t>m</w:t>
      </w:r>
      <w:r w:rsidRPr="00484EBF">
        <w:rPr>
          <w:highlight w:val="yellow"/>
        </w:rPr>
        <w:t>achine learning behind a vehicles</w:t>
      </w:r>
      <w:r w:rsidR="004E1813" w:rsidRPr="00484EBF">
        <w:rPr>
          <w:highlight w:val="yellow"/>
        </w:rPr>
        <w:t>’</w:t>
      </w:r>
      <w:r w:rsidRPr="00484EBF">
        <w:rPr>
          <w:highlight w:val="yellow"/>
        </w:rPr>
        <w:t xml:space="preserve"> autonomous future.</w:t>
      </w:r>
    </w:p>
    <w:p w14:paraId="242406CB" w14:textId="45F3E52A" w:rsidR="00DB6099" w:rsidRPr="00484EBF" w:rsidRDefault="004C6E90" w:rsidP="00441890">
      <w:r w:rsidRPr="00484EBF">
        <w:rPr>
          <w:highlight w:val="yellow"/>
        </w:rPr>
        <w:t>Natural language</w:t>
      </w:r>
      <w:r w:rsidR="004E1813" w:rsidRPr="00484EBF">
        <w:rPr>
          <w:highlight w:val="yellow"/>
        </w:rPr>
        <w:t xml:space="preserve"> processing</w:t>
      </w:r>
      <w:r w:rsidR="00627063" w:rsidRPr="00484EBF">
        <w:rPr>
          <w:highlight w:val="yellow"/>
        </w:rPr>
        <w:t xml:space="preserve"> (NLP)</w:t>
      </w:r>
      <w:r w:rsidR="004E6E78" w:rsidRPr="00484EBF">
        <w:rPr>
          <w:highlight w:val="yellow"/>
        </w:rPr>
        <w:t xml:space="preserve"> </w:t>
      </w:r>
      <w:r w:rsidRPr="00484EBF">
        <w:rPr>
          <w:highlight w:val="yellow"/>
        </w:rPr>
        <w:t xml:space="preserve">is a field of </w:t>
      </w:r>
      <w:r w:rsidR="00627063" w:rsidRPr="00484EBF">
        <w:rPr>
          <w:highlight w:val="yellow"/>
        </w:rPr>
        <w:t>m</w:t>
      </w:r>
      <w:r w:rsidRPr="00484EBF">
        <w:rPr>
          <w:highlight w:val="yellow"/>
        </w:rPr>
        <w:t xml:space="preserve">achine learning that we explore in another section of this </w:t>
      </w:r>
      <w:proofErr w:type="gramStart"/>
      <w:r w:rsidRPr="00484EBF">
        <w:rPr>
          <w:highlight w:val="yellow"/>
        </w:rPr>
        <w:t>document</w:t>
      </w:r>
      <w:r w:rsidR="00FA215F" w:rsidRPr="00484EBF">
        <w:rPr>
          <w:highlight w:val="yellow"/>
        </w:rPr>
        <w:t>,</w:t>
      </w:r>
      <w:r w:rsidRPr="00484EBF">
        <w:rPr>
          <w:highlight w:val="yellow"/>
        </w:rPr>
        <w:t xml:space="preserve"> but</w:t>
      </w:r>
      <w:proofErr w:type="gramEnd"/>
      <w:r w:rsidRPr="00484EBF">
        <w:rPr>
          <w:highlight w:val="yellow"/>
        </w:rPr>
        <w:t xml:space="preserve"> is worth mentioning while we are exploring the idea of </w:t>
      </w:r>
      <w:r w:rsidR="004E1813" w:rsidRPr="00484EBF">
        <w:rPr>
          <w:highlight w:val="yellow"/>
        </w:rPr>
        <w:t>m</w:t>
      </w:r>
      <w:r w:rsidRPr="00484EBF">
        <w:rPr>
          <w:highlight w:val="yellow"/>
        </w:rPr>
        <w:t xml:space="preserve">achine </w:t>
      </w:r>
      <w:r w:rsidR="004E1813" w:rsidRPr="00484EBF">
        <w:rPr>
          <w:highlight w:val="yellow"/>
        </w:rPr>
        <w:t>l</w:t>
      </w:r>
      <w:r w:rsidRPr="00484EBF">
        <w:rPr>
          <w:highlight w:val="yellow"/>
        </w:rPr>
        <w:t>earning as a whole.</w:t>
      </w:r>
      <w:r w:rsidRPr="00484EBF">
        <w:t xml:space="preserve"> </w:t>
      </w:r>
    </w:p>
    <w:p w14:paraId="21404B6B" w14:textId="7962357F" w:rsidR="00441890" w:rsidRPr="00513C97" w:rsidRDefault="004C6E90" w:rsidP="00441890">
      <w:r w:rsidRPr="00484EBF">
        <w:t xml:space="preserve">While </w:t>
      </w:r>
      <w:r w:rsidR="00FE52A1" w:rsidRPr="00484EBF">
        <w:t>natural language processing</w:t>
      </w:r>
      <w:r w:rsidRPr="00484EBF">
        <w:t xml:space="preserve"> is a large field of study, “all of them (the different fields of study within </w:t>
      </w:r>
      <w:r w:rsidR="00FA215F" w:rsidRPr="00484EBF">
        <w:t>NLP</w:t>
      </w:r>
      <w:r w:rsidRPr="00484EBF">
        <w:t>) try to deduct some meaning from our language and perform calculations based on our language and its components. Algorithms based on NLP can be found in various applications and industries. Just to name a few applications which you might encounter every day such as translators, social media monitoring, chatbots, spam filters, grammar check in Microsoft word or messengers and virtual assistants.”</w:t>
      </w:r>
      <w:customXmlInsRangeStart w:id="52" w:author="Timothy Prast" w:date="2021-10-14T21:03:00Z"/>
      <w:sdt>
        <w:sdtPr>
          <w:id w:val="-1398971940"/>
          <w:citation/>
        </w:sdtPr>
        <w:sdtContent>
          <w:customXmlInsRangeEnd w:id="52"/>
          <w:ins w:id="53" w:author="Timothy Prast" w:date="2021-10-14T21:03:00Z">
            <w:r w:rsidR="00357D21">
              <w:fldChar w:fldCharType="begin"/>
            </w:r>
            <w:r w:rsidR="00357D21">
              <w:rPr>
                <w:rStyle w:val="FootnoteReference"/>
                <w:lang w:val="en-US"/>
              </w:rPr>
              <w:instrText xml:space="preserve"> CITATION Mar21 \l 1033 </w:instrText>
            </w:r>
          </w:ins>
          <w:r w:rsidR="00357D21">
            <w:fldChar w:fldCharType="separate"/>
          </w:r>
          <w:ins w:id="54" w:author="Timothy Prast" w:date="2021-10-14T21:03:00Z">
            <w:r w:rsidR="00357D21">
              <w:rPr>
                <w:rStyle w:val="FootnoteReference"/>
                <w:noProof/>
                <w:lang w:val="en-US"/>
              </w:rPr>
              <w:t xml:space="preserve"> </w:t>
            </w:r>
            <w:r w:rsidR="00357D21" w:rsidRPr="00357D21">
              <w:rPr>
                <w:noProof/>
                <w:lang w:val="en-US"/>
                <w:rPrChange w:id="55" w:author="Timothy Prast" w:date="2021-10-14T21:03:00Z">
                  <w:rPr>
                    <w:rFonts w:eastAsia="Times New Roman"/>
                  </w:rPr>
                </w:rPrChange>
              </w:rPr>
              <w:t>(Marius, 2021)</w:t>
            </w:r>
            <w:r w:rsidR="00357D21">
              <w:fldChar w:fldCharType="end"/>
            </w:r>
          </w:ins>
          <w:customXmlInsRangeStart w:id="56" w:author="Timothy Prast" w:date="2021-10-14T21:03:00Z"/>
        </w:sdtContent>
      </w:sdt>
      <w:customXmlInsRangeEnd w:id="56"/>
      <w:del w:id="57" w:author="Timothy Prast" w:date="2021-10-14T21:03:00Z">
        <w:r w:rsidRPr="00513C97" w:rsidDel="00357D21">
          <w:rPr>
            <w:rStyle w:val="FootnoteReference"/>
          </w:rPr>
          <w:footnoteReference w:id="7"/>
        </w:r>
      </w:del>
    </w:p>
    <w:p w14:paraId="0C46006D" w14:textId="45CBE8DD"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Deep </w:t>
      </w:r>
      <w:r w:rsidR="00CA36B1" w:rsidRPr="00484EBF">
        <w:rPr>
          <w:rFonts w:ascii="Calibri" w:hAnsi="Calibri" w:cs="Calibri"/>
        </w:rPr>
        <w:t>l</w:t>
      </w:r>
      <w:r w:rsidRPr="00484EBF">
        <w:rPr>
          <w:rFonts w:ascii="Calibri" w:hAnsi="Calibri" w:cs="Calibri"/>
        </w:rPr>
        <w:t xml:space="preserve">earning is a sub-type of </w:t>
      </w:r>
      <w:r w:rsidR="00CA36B1" w:rsidRPr="00484EBF">
        <w:rPr>
          <w:rFonts w:ascii="Calibri" w:hAnsi="Calibri" w:cs="Calibri"/>
        </w:rPr>
        <w:t>m</w:t>
      </w:r>
      <w:r w:rsidRPr="00484EBF">
        <w:rPr>
          <w:rFonts w:ascii="Calibri" w:hAnsi="Calibri" w:cs="Calibri"/>
        </w:rPr>
        <w:t xml:space="preserve">achine </w:t>
      </w:r>
      <w:r w:rsidR="00CA36B1" w:rsidRPr="00484EBF">
        <w:rPr>
          <w:rFonts w:ascii="Calibri" w:hAnsi="Calibri" w:cs="Calibri"/>
        </w:rPr>
        <w:t>l</w:t>
      </w:r>
      <w:r w:rsidRPr="00484EBF">
        <w:rPr>
          <w:rFonts w:ascii="Calibri" w:hAnsi="Calibri" w:cs="Calibri"/>
        </w:rPr>
        <w:t xml:space="preserve">earning technology and over the recent years it has </w:t>
      </w:r>
      <w:r w:rsidR="004C6E90" w:rsidRPr="00484EBF">
        <w:rPr>
          <w:rFonts w:ascii="Calibri" w:hAnsi="Calibri" w:cs="Calibri"/>
        </w:rPr>
        <w:t>received substantial</w:t>
      </w:r>
      <w:r w:rsidRPr="00484EBF">
        <w:rPr>
          <w:rFonts w:ascii="Calibri" w:hAnsi="Calibri" w:cs="Calibri"/>
        </w:rPr>
        <w:t xml:space="preserve"> i</w:t>
      </w:r>
      <w:r w:rsidR="004C6E90" w:rsidRPr="00484EBF">
        <w:rPr>
          <w:rFonts w:ascii="Calibri" w:hAnsi="Calibri" w:cs="Calibri"/>
        </w:rPr>
        <w:t>nterest</w:t>
      </w:r>
      <w:r w:rsidR="009B2CCB">
        <w:rPr>
          <w:rFonts w:ascii="Calibri" w:hAnsi="Calibri" w:cs="Calibri"/>
        </w:rPr>
        <w:t xml:space="preserve"> from industry leaders and innovators.</w:t>
      </w:r>
      <w:r w:rsidRPr="00484EBF">
        <w:rPr>
          <w:rFonts w:ascii="Calibri" w:hAnsi="Calibri" w:cs="Calibri"/>
        </w:rPr>
        <w:t xml:space="preserve"> It mainly benefits from</w:t>
      </w:r>
      <w:r w:rsidR="00A9348B" w:rsidRPr="00484EBF">
        <w:rPr>
          <w:rFonts w:ascii="Calibri" w:hAnsi="Calibri" w:cs="Calibri"/>
        </w:rPr>
        <w:t xml:space="preserve"> image and audio processing, artificial neural networks and</w:t>
      </w:r>
      <w:r w:rsidRPr="00484EBF">
        <w:rPr>
          <w:rFonts w:ascii="Calibri" w:hAnsi="Calibri" w:cs="Calibri"/>
        </w:rPr>
        <w:t xml:space="preserve"> both supervised and unsupervised learning styles. Traditional learning machines would require an expert to set their </w:t>
      </w:r>
      <w:r w:rsidR="00484EBF" w:rsidRPr="00484EBF">
        <w:rPr>
          <w:rFonts w:ascii="Calibri" w:hAnsi="Calibri" w:cs="Calibri"/>
        </w:rPr>
        <w:t>definitions</w:t>
      </w:r>
      <w:r w:rsidR="00484EBF">
        <w:rPr>
          <w:rFonts w:ascii="Calibri" w:hAnsi="Calibri" w:cs="Calibri"/>
        </w:rPr>
        <w:t>,</w:t>
      </w:r>
      <w:r w:rsidRPr="00484EBF">
        <w:rPr>
          <w:rFonts w:ascii="Calibri" w:hAnsi="Calibri" w:cs="Calibri"/>
        </w:rPr>
        <w:t xml:space="preserve"> </w:t>
      </w:r>
      <w:r w:rsidR="008542AD">
        <w:rPr>
          <w:rFonts w:ascii="Calibri" w:hAnsi="Calibri" w:cs="Calibri"/>
        </w:rPr>
        <w:t>whereas m</w:t>
      </w:r>
      <w:r w:rsidRPr="00484EBF">
        <w:rPr>
          <w:rFonts w:ascii="Calibri" w:hAnsi="Calibri" w:cs="Calibri"/>
        </w:rPr>
        <w:t>achines with deep structured learning can differ</w:t>
      </w:r>
      <w:r w:rsidR="00A55FE9" w:rsidRPr="00484EBF">
        <w:rPr>
          <w:rFonts w:ascii="Calibri" w:hAnsi="Calibri" w:cs="Calibri"/>
        </w:rPr>
        <w:t>entiate</w:t>
      </w:r>
      <w:r w:rsidRPr="00484EBF">
        <w:rPr>
          <w:rFonts w:ascii="Calibri" w:hAnsi="Calibri" w:cs="Calibri"/>
        </w:rPr>
        <w:t xml:space="preserve"> object</w:t>
      </w:r>
      <w:r w:rsidR="00A55FE9" w:rsidRPr="00484EBF">
        <w:rPr>
          <w:rFonts w:ascii="Calibri" w:hAnsi="Calibri" w:cs="Calibri"/>
        </w:rPr>
        <w:t>s</w:t>
      </w:r>
      <w:r w:rsidRPr="00484EBF">
        <w:rPr>
          <w:rFonts w:ascii="Calibri" w:hAnsi="Calibri" w:cs="Calibri"/>
        </w:rPr>
        <w:t xml:space="preserve"> from another by analysing their appearance and voice. </w:t>
      </w:r>
      <w:proofErr w:type="gramStart"/>
      <w:r w:rsidR="002E6139" w:rsidRPr="00484EBF">
        <w:rPr>
          <w:rFonts w:ascii="Calibri" w:hAnsi="Calibri" w:cs="Calibri"/>
        </w:rPr>
        <w:t>Consequently</w:t>
      </w:r>
      <w:proofErr w:type="gramEnd"/>
      <w:r w:rsidR="002E6139" w:rsidRPr="00484EBF">
        <w:rPr>
          <w:rFonts w:ascii="Calibri" w:hAnsi="Calibri" w:cs="Calibri"/>
        </w:rPr>
        <w:t xml:space="preserve"> they tend to</w:t>
      </w:r>
      <w:r w:rsidRPr="00484EBF">
        <w:rPr>
          <w:rFonts w:ascii="Calibri" w:hAnsi="Calibri" w:cs="Calibri"/>
        </w:rPr>
        <w:t xml:space="preserve"> follow similar learning patterns to humans' when processing raw data.</w:t>
      </w:r>
    </w:p>
    <w:p w14:paraId="748B0ACB" w14:textId="77777777" w:rsidR="00B4287F" w:rsidRPr="00484EBF" w:rsidRDefault="00F73A19" w:rsidP="004C6E90">
      <w:pPr>
        <w:pStyle w:val="Heading2"/>
      </w:pPr>
      <w:bookmarkStart w:id="60" w:name="_Toc84940818"/>
      <w:r w:rsidRPr="00484EBF">
        <w:t>Machine Learning in Our Daily Lives</w:t>
      </w:r>
      <w:bookmarkEnd w:id="60"/>
    </w:p>
    <w:p w14:paraId="152A0C9A" w14:textId="68D13E0B"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Although at an early stage, deep learning technology is already used in digital vocabularies, translators, self-driving vehicles and video streaming platforms. </w:t>
      </w:r>
      <w:r w:rsidR="00384C36" w:rsidRPr="00484EBF">
        <w:rPr>
          <w:rFonts w:ascii="Calibri" w:hAnsi="Calibri" w:cs="Calibri"/>
        </w:rPr>
        <w:t>Finance</w:t>
      </w:r>
      <w:r w:rsidRPr="00484EBF">
        <w:rPr>
          <w:rFonts w:ascii="Calibri" w:hAnsi="Calibri" w:cs="Calibri"/>
        </w:rPr>
        <w:t>, electronic commerce, logistics and healthcare</w:t>
      </w:r>
      <w:r w:rsidR="00384C36" w:rsidRPr="00484EBF">
        <w:rPr>
          <w:rFonts w:ascii="Calibri" w:hAnsi="Calibri" w:cs="Calibri"/>
        </w:rPr>
        <w:t xml:space="preserve"> industries</w:t>
      </w:r>
      <w:r w:rsidRPr="00484EBF">
        <w:rPr>
          <w:rFonts w:ascii="Calibri" w:hAnsi="Calibri" w:cs="Calibri"/>
        </w:rPr>
        <w:t xml:space="preserve"> are widely benefitting from deep learning systems. When brows</w:t>
      </w:r>
      <w:r w:rsidR="00384C36" w:rsidRPr="00484EBF">
        <w:rPr>
          <w:rFonts w:ascii="Calibri" w:hAnsi="Calibri" w:cs="Calibri"/>
        </w:rPr>
        <w:t>ing</w:t>
      </w:r>
      <w:r w:rsidRPr="00484EBF">
        <w:rPr>
          <w:rFonts w:ascii="Calibri" w:hAnsi="Calibri" w:cs="Calibri"/>
        </w:rPr>
        <w:t xml:space="preserve"> shopping websites and view</w:t>
      </w:r>
      <w:r w:rsidR="00384C36" w:rsidRPr="00484EBF">
        <w:rPr>
          <w:rFonts w:ascii="Calibri" w:hAnsi="Calibri" w:cs="Calibri"/>
        </w:rPr>
        <w:t xml:space="preserve">ing </w:t>
      </w:r>
      <w:r w:rsidR="00B26625" w:rsidRPr="00484EBF">
        <w:rPr>
          <w:rFonts w:ascii="Calibri" w:hAnsi="Calibri" w:cs="Calibri"/>
        </w:rPr>
        <w:t>product</w:t>
      </w:r>
      <w:r w:rsidR="00384C36" w:rsidRPr="00484EBF">
        <w:rPr>
          <w:rFonts w:ascii="Calibri" w:hAnsi="Calibri" w:cs="Calibri"/>
        </w:rPr>
        <w:t>s</w:t>
      </w:r>
      <w:r w:rsidRPr="00484EBF">
        <w:rPr>
          <w:rFonts w:ascii="Calibri" w:hAnsi="Calibri" w:cs="Calibri"/>
        </w:rPr>
        <w:t xml:space="preserve">, similar </w:t>
      </w:r>
      <w:r w:rsidR="00B26625" w:rsidRPr="00484EBF">
        <w:rPr>
          <w:rFonts w:ascii="Calibri" w:hAnsi="Calibri" w:cs="Calibri"/>
        </w:rPr>
        <w:t>items</w:t>
      </w:r>
      <w:r w:rsidRPr="00484EBF">
        <w:rPr>
          <w:rFonts w:ascii="Calibri" w:hAnsi="Calibri" w:cs="Calibri"/>
        </w:rPr>
        <w:t xml:space="preserve"> displayed by the web browser use deep learning technology to find </w:t>
      </w:r>
      <w:r w:rsidR="004070B5" w:rsidRPr="00484EBF">
        <w:rPr>
          <w:rFonts w:ascii="Calibri" w:hAnsi="Calibri" w:cs="Calibri"/>
        </w:rPr>
        <w:t>this information</w:t>
      </w:r>
      <w:r w:rsidRPr="00484EBF">
        <w:rPr>
          <w:rFonts w:ascii="Calibri" w:hAnsi="Calibri" w:cs="Calibri"/>
        </w:rPr>
        <w:t xml:space="preserve">. Another example </w:t>
      </w:r>
      <w:r w:rsidR="00CB0152" w:rsidRPr="00484EBF">
        <w:rPr>
          <w:rFonts w:ascii="Calibri" w:hAnsi="Calibri" w:cs="Calibri"/>
        </w:rPr>
        <w:t>of this are the</w:t>
      </w:r>
      <w:r w:rsidRPr="00484EBF">
        <w:rPr>
          <w:rFonts w:ascii="Calibri" w:hAnsi="Calibri" w:cs="Calibri"/>
        </w:rPr>
        <w:t xml:space="preserve"> anti-fraud security systems of financial organisations that detect suspicious activities by analysing live transactions and comparing </w:t>
      </w:r>
      <w:r w:rsidR="00CB0152" w:rsidRPr="00484EBF">
        <w:rPr>
          <w:rFonts w:ascii="Calibri" w:hAnsi="Calibri" w:cs="Calibri"/>
        </w:rPr>
        <w:t xml:space="preserve">them with </w:t>
      </w:r>
      <w:r w:rsidRPr="00484EBF">
        <w:rPr>
          <w:rFonts w:ascii="Calibri" w:hAnsi="Calibri" w:cs="Calibri"/>
        </w:rPr>
        <w:t>information with past transactions.</w:t>
      </w:r>
    </w:p>
    <w:p w14:paraId="0932375B" w14:textId="3AD154C1"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Machine learning will enhance </w:t>
      </w:r>
      <w:r w:rsidR="004C6E90" w:rsidRPr="00484EBF">
        <w:rPr>
          <w:rFonts w:ascii="Calibri" w:hAnsi="Calibri" w:cs="Calibri"/>
        </w:rPr>
        <w:t xml:space="preserve">an </w:t>
      </w:r>
      <w:r w:rsidRPr="00484EBF">
        <w:rPr>
          <w:rFonts w:ascii="Calibri" w:hAnsi="Calibri" w:cs="Calibri"/>
        </w:rPr>
        <w:t>organisation</w:t>
      </w:r>
      <w:r w:rsidR="00CB0152" w:rsidRPr="00484EBF">
        <w:rPr>
          <w:rFonts w:ascii="Calibri" w:hAnsi="Calibri" w:cs="Calibri"/>
        </w:rPr>
        <w:t>’s</w:t>
      </w:r>
      <w:r w:rsidRPr="00484EBF">
        <w:rPr>
          <w:rFonts w:ascii="Calibri" w:hAnsi="Calibri" w:cs="Calibri"/>
        </w:rPr>
        <w:t xml:space="preserve"> data processing capabilities</w:t>
      </w:r>
      <w:r w:rsidR="00817516">
        <w:rPr>
          <w:rFonts w:ascii="Calibri" w:hAnsi="Calibri" w:cs="Calibri"/>
        </w:rPr>
        <w:t xml:space="preserve">, </w:t>
      </w:r>
      <w:r w:rsidRPr="00484EBF">
        <w:rPr>
          <w:rFonts w:ascii="Calibri" w:hAnsi="Calibri" w:cs="Calibri"/>
        </w:rPr>
        <w:t>thus increas</w:t>
      </w:r>
      <w:r w:rsidR="00817516">
        <w:rPr>
          <w:rFonts w:ascii="Calibri" w:hAnsi="Calibri" w:cs="Calibri"/>
        </w:rPr>
        <w:t>ing</w:t>
      </w:r>
      <w:r w:rsidRPr="00484EBF">
        <w:rPr>
          <w:rFonts w:ascii="Calibri" w:hAnsi="Calibri" w:cs="Calibri"/>
        </w:rPr>
        <w:t xml:space="preserve"> the productivity and profitability of </w:t>
      </w:r>
      <w:r w:rsidR="004C6E90" w:rsidRPr="00484EBF">
        <w:rPr>
          <w:rFonts w:ascii="Calibri" w:hAnsi="Calibri" w:cs="Calibri"/>
        </w:rPr>
        <w:t>a</w:t>
      </w:r>
      <w:r w:rsidRPr="00484EBF">
        <w:rPr>
          <w:rFonts w:ascii="Calibri" w:hAnsi="Calibri" w:cs="Calibri"/>
        </w:rPr>
        <w:t xml:space="preserve"> businesses. Marketing departments will </w:t>
      </w:r>
      <w:r w:rsidR="00A6449F" w:rsidRPr="00484EBF">
        <w:rPr>
          <w:rFonts w:ascii="Calibri" w:hAnsi="Calibri" w:cs="Calibri"/>
        </w:rPr>
        <w:t>have access to more</w:t>
      </w:r>
      <w:r w:rsidRPr="00484EBF">
        <w:rPr>
          <w:rFonts w:ascii="Calibri" w:hAnsi="Calibri" w:cs="Calibri"/>
        </w:rPr>
        <w:t xml:space="preserve"> specific information on </w:t>
      </w:r>
      <w:r w:rsidR="004C6E90" w:rsidRPr="00484EBF">
        <w:rPr>
          <w:rFonts w:ascii="Calibri" w:hAnsi="Calibri" w:cs="Calibri"/>
        </w:rPr>
        <w:t>the target</w:t>
      </w:r>
      <w:r w:rsidR="00A6449F" w:rsidRPr="00484EBF">
        <w:rPr>
          <w:rFonts w:ascii="Calibri" w:hAnsi="Calibri" w:cs="Calibri"/>
        </w:rPr>
        <w:t>ed</w:t>
      </w:r>
      <w:r w:rsidR="004C6E90" w:rsidRPr="00484EBF">
        <w:rPr>
          <w:rFonts w:ascii="Calibri" w:hAnsi="Calibri" w:cs="Calibri"/>
        </w:rPr>
        <w:t xml:space="preserve"> demographics that</w:t>
      </w:r>
      <w:r w:rsidRPr="00484EBF">
        <w:rPr>
          <w:rFonts w:ascii="Calibri" w:hAnsi="Calibri" w:cs="Calibri"/>
        </w:rPr>
        <w:t xml:space="preserve"> would be interested in their products</w:t>
      </w:r>
      <w:r w:rsidR="00683474" w:rsidRPr="00484EBF">
        <w:rPr>
          <w:rFonts w:ascii="Calibri" w:hAnsi="Calibri" w:cs="Calibri"/>
        </w:rPr>
        <w:t xml:space="preserve">, providing them </w:t>
      </w:r>
      <w:r w:rsidRPr="00484EBF">
        <w:rPr>
          <w:rFonts w:ascii="Calibri" w:hAnsi="Calibri" w:cs="Calibri"/>
        </w:rPr>
        <w:t xml:space="preserve">will </w:t>
      </w:r>
      <w:r w:rsidR="00683474" w:rsidRPr="00484EBF">
        <w:rPr>
          <w:rFonts w:ascii="Calibri" w:hAnsi="Calibri" w:cs="Calibri"/>
        </w:rPr>
        <w:t>more relevant</w:t>
      </w:r>
      <w:r w:rsidRPr="00484EBF">
        <w:rPr>
          <w:rFonts w:ascii="Calibri" w:hAnsi="Calibri" w:cs="Calibri"/>
        </w:rPr>
        <w:t xml:space="preserve"> statistics </w:t>
      </w:r>
      <w:r w:rsidR="00D67FB5" w:rsidRPr="00484EBF">
        <w:rPr>
          <w:rFonts w:ascii="Calibri" w:hAnsi="Calibri" w:cs="Calibri"/>
        </w:rPr>
        <w:t xml:space="preserve">on </w:t>
      </w:r>
      <w:r w:rsidRPr="00484EBF">
        <w:rPr>
          <w:rFonts w:ascii="Calibri" w:hAnsi="Calibri" w:cs="Calibri"/>
        </w:rPr>
        <w:t>market</w:t>
      </w:r>
      <w:r w:rsidR="004C6E90" w:rsidRPr="00484EBF">
        <w:rPr>
          <w:rFonts w:ascii="Calibri" w:hAnsi="Calibri" w:cs="Calibri"/>
        </w:rPr>
        <w:t>s and market behaviour</w:t>
      </w:r>
      <w:r w:rsidRPr="00484EBF">
        <w:rPr>
          <w:rFonts w:ascii="Calibri" w:hAnsi="Calibri" w:cs="Calibri"/>
        </w:rPr>
        <w:t xml:space="preserve">. Production departments will have </w:t>
      </w:r>
      <w:r w:rsidR="005C1940">
        <w:rPr>
          <w:rFonts w:ascii="Calibri" w:hAnsi="Calibri" w:cs="Calibri"/>
        </w:rPr>
        <w:t>greater amounts of</w:t>
      </w:r>
      <w:r w:rsidR="005C1940" w:rsidRPr="00484EBF">
        <w:rPr>
          <w:rFonts w:ascii="Calibri" w:hAnsi="Calibri" w:cs="Calibri"/>
        </w:rPr>
        <w:t xml:space="preserve"> </w:t>
      </w:r>
      <w:r w:rsidRPr="00484EBF">
        <w:rPr>
          <w:rFonts w:ascii="Calibri" w:hAnsi="Calibri" w:cs="Calibri"/>
        </w:rPr>
        <w:t>technical data</w:t>
      </w:r>
      <w:r w:rsidR="004B254E" w:rsidRPr="00484EBF">
        <w:rPr>
          <w:rFonts w:ascii="Calibri" w:hAnsi="Calibri" w:cs="Calibri"/>
        </w:rPr>
        <w:t xml:space="preserve"> available to them</w:t>
      </w:r>
      <w:r w:rsidRPr="00484EBF">
        <w:rPr>
          <w:rFonts w:ascii="Calibri" w:hAnsi="Calibri" w:cs="Calibri"/>
        </w:rPr>
        <w:t xml:space="preserve"> </w:t>
      </w:r>
      <w:r w:rsidR="004B254E" w:rsidRPr="00484EBF">
        <w:rPr>
          <w:rFonts w:ascii="Calibri" w:hAnsi="Calibri" w:cs="Calibri"/>
        </w:rPr>
        <w:t xml:space="preserve">concerning </w:t>
      </w:r>
      <w:r w:rsidRPr="00484EBF">
        <w:rPr>
          <w:rFonts w:ascii="Calibri" w:hAnsi="Calibri" w:cs="Calibri"/>
        </w:rPr>
        <w:t>the materials and techniques use</w:t>
      </w:r>
      <w:r w:rsidR="004B254E" w:rsidRPr="00484EBF">
        <w:rPr>
          <w:rFonts w:ascii="Calibri" w:hAnsi="Calibri" w:cs="Calibri"/>
        </w:rPr>
        <w:t>d</w:t>
      </w:r>
      <w:r w:rsidRPr="00484EBF">
        <w:rPr>
          <w:rFonts w:ascii="Calibri" w:hAnsi="Calibri" w:cs="Calibri"/>
        </w:rPr>
        <w:t xml:space="preserve"> to manufacture goods. Automated assembly lines will be assisted not only </w:t>
      </w:r>
      <w:r w:rsidR="00FE7697" w:rsidRPr="00484EBF">
        <w:rPr>
          <w:rFonts w:ascii="Calibri" w:hAnsi="Calibri" w:cs="Calibri"/>
        </w:rPr>
        <w:t xml:space="preserve">by </w:t>
      </w:r>
      <w:r w:rsidRPr="00484EBF">
        <w:rPr>
          <w:rFonts w:ascii="Calibri" w:hAnsi="Calibri" w:cs="Calibri"/>
        </w:rPr>
        <w:t xml:space="preserve">human operators but learning machines that will </w:t>
      </w:r>
      <w:r w:rsidR="00266178" w:rsidRPr="00484EBF">
        <w:rPr>
          <w:rFonts w:ascii="Calibri" w:hAnsi="Calibri" w:cs="Calibri"/>
        </w:rPr>
        <w:t xml:space="preserve">enable </w:t>
      </w:r>
      <w:r w:rsidRPr="00484EBF">
        <w:rPr>
          <w:rFonts w:ascii="Calibri" w:hAnsi="Calibri" w:cs="Calibri"/>
        </w:rPr>
        <w:t>power usage</w:t>
      </w:r>
      <w:r w:rsidR="004C6E90" w:rsidRPr="00484EBF">
        <w:rPr>
          <w:rFonts w:ascii="Calibri" w:hAnsi="Calibri" w:cs="Calibri"/>
        </w:rPr>
        <w:t xml:space="preserve">, </w:t>
      </w:r>
      <w:r w:rsidRPr="00484EBF">
        <w:rPr>
          <w:rFonts w:ascii="Calibri" w:hAnsi="Calibri" w:cs="Calibri"/>
        </w:rPr>
        <w:t>material distribution</w:t>
      </w:r>
      <w:r w:rsidR="004C6E90" w:rsidRPr="00484EBF">
        <w:rPr>
          <w:rFonts w:ascii="Calibri" w:hAnsi="Calibri" w:cs="Calibri"/>
        </w:rPr>
        <w:t xml:space="preserve"> and workflow</w:t>
      </w:r>
      <w:r w:rsidR="00266178" w:rsidRPr="00484EBF">
        <w:rPr>
          <w:rFonts w:ascii="Calibri" w:hAnsi="Calibri" w:cs="Calibri"/>
        </w:rPr>
        <w:t xml:space="preserve"> optimisation.</w:t>
      </w:r>
      <w:r w:rsidRPr="00484EBF">
        <w:rPr>
          <w:rFonts w:ascii="Calibri" w:hAnsi="Calibri" w:cs="Calibri"/>
        </w:rPr>
        <w:t xml:space="preserve"> Logistic</w:t>
      </w:r>
      <w:r w:rsidR="00815ABF" w:rsidRPr="00484EBF">
        <w:rPr>
          <w:rFonts w:ascii="Calibri" w:hAnsi="Calibri" w:cs="Calibri"/>
        </w:rPr>
        <w:t>s</w:t>
      </w:r>
      <w:r w:rsidRPr="00484EBF">
        <w:rPr>
          <w:rFonts w:ascii="Calibri" w:hAnsi="Calibri" w:cs="Calibri"/>
        </w:rPr>
        <w:t xml:space="preserve"> companies will have navigation systems augmented with learning machines</w:t>
      </w:r>
      <w:r w:rsidR="00AF75EA">
        <w:rPr>
          <w:rFonts w:ascii="Calibri" w:hAnsi="Calibri" w:cs="Calibri"/>
        </w:rPr>
        <w:t>,</w:t>
      </w:r>
      <w:r w:rsidRPr="00484EBF">
        <w:rPr>
          <w:rFonts w:ascii="Calibri" w:hAnsi="Calibri" w:cs="Calibri"/>
        </w:rPr>
        <w:t xml:space="preserve"> </w:t>
      </w:r>
      <w:r w:rsidR="00815ABF" w:rsidRPr="00484EBF">
        <w:rPr>
          <w:rFonts w:ascii="Calibri" w:hAnsi="Calibri" w:cs="Calibri"/>
        </w:rPr>
        <w:t>creating</w:t>
      </w:r>
      <w:r w:rsidRPr="00484EBF">
        <w:rPr>
          <w:rFonts w:ascii="Calibri" w:hAnsi="Calibri" w:cs="Calibri"/>
        </w:rPr>
        <w:t xml:space="preserve"> delivery routes with live traffic information</w:t>
      </w:r>
      <w:r w:rsidR="009B296E" w:rsidRPr="00484EBF">
        <w:rPr>
          <w:rFonts w:ascii="Calibri" w:hAnsi="Calibri" w:cs="Calibri"/>
        </w:rPr>
        <w:t>, reducing</w:t>
      </w:r>
      <w:r w:rsidRPr="00484EBF">
        <w:rPr>
          <w:rFonts w:ascii="Calibri" w:hAnsi="Calibri" w:cs="Calibri"/>
        </w:rPr>
        <w:t xml:space="preserve"> </w:t>
      </w:r>
      <w:r w:rsidR="004231D4" w:rsidRPr="00484EBF">
        <w:rPr>
          <w:rFonts w:ascii="Calibri" w:hAnsi="Calibri" w:cs="Calibri"/>
        </w:rPr>
        <w:t xml:space="preserve">delivery </w:t>
      </w:r>
      <w:r w:rsidRPr="00484EBF">
        <w:rPr>
          <w:rFonts w:ascii="Calibri" w:hAnsi="Calibri" w:cs="Calibri"/>
        </w:rPr>
        <w:t>time</w:t>
      </w:r>
      <w:r w:rsidR="004231D4" w:rsidRPr="00484EBF">
        <w:rPr>
          <w:rFonts w:ascii="Calibri" w:hAnsi="Calibri" w:cs="Calibri"/>
        </w:rPr>
        <w:t xml:space="preserve">s and </w:t>
      </w:r>
      <w:r w:rsidRPr="00484EBF">
        <w:rPr>
          <w:rFonts w:ascii="Calibri" w:hAnsi="Calibri" w:cs="Calibri"/>
        </w:rPr>
        <w:t>fuel consumption of their shipment</w:t>
      </w:r>
      <w:r w:rsidR="009B296E" w:rsidRPr="00484EBF">
        <w:rPr>
          <w:rFonts w:ascii="Calibri" w:hAnsi="Calibri" w:cs="Calibri"/>
        </w:rPr>
        <w:t>s</w:t>
      </w:r>
      <w:r w:rsidR="00CA3BB8">
        <w:rPr>
          <w:rFonts w:ascii="Calibri" w:hAnsi="Calibri" w:cs="Calibri"/>
        </w:rPr>
        <w:t>.</w:t>
      </w:r>
      <w:r w:rsidR="000B1A14">
        <w:rPr>
          <w:rFonts w:ascii="Calibri" w:hAnsi="Calibri" w:cs="Calibri"/>
        </w:rPr>
        <w:t xml:space="preserve"> These </w:t>
      </w:r>
      <w:r w:rsidR="00631DE3">
        <w:rPr>
          <w:rFonts w:ascii="Calibri" w:hAnsi="Calibri" w:cs="Calibri"/>
        </w:rPr>
        <w:t xml:space="preserve">examples showcase </w:t>
      </w:r>
      <w:r w:rsidR="002B79CB">
        <w:rPr>
          <w:rFonts w:ascii="Calibri" w:hAnsi="Calibri" w:cs="Calibri"/>
        </w:rPr>
        <w:t xml:space="preserve">the </w:t>
      </w:r>
      <w:r w:rsidR="00CE66A8">
        <w:rPr>
          <w:rFonts w:ascii="Calibri" w:hAnsi="Calibri" w:cs="Calibri"/>
        </w:rPr>
        <w:t>value</w:t>
      </w:r>
      <w:r w:rsidR="002B79CB">
        <w:rPr>
          <w:rFonts w:ascii="Calibri" w:hAnsi="Calibri" w:cs="Calibri"/>
        </w:rPr>
        <w:t xml:space="preserve"> of</w:t>
      </w:r>
      <w:r w:rsidR="00CE66A8">
        <w:rPr>
          <w:rFonts w:ascii="Calibri" w:hAnsi="Calibri" w:cs="Calibri"/>
        </w:rPr>
        <w:t xml:space="preserve"> </w:t>
      </w:r>
      <w:r w:rsidR="002B79CB">
        <w:rPr>
          <w:rFonts w:ascii="Calibri" w:hAnsi="Calibri" w:cs="Calibri"/>
        </w:rPr>
        <w:t xml:space="preserve">machine learning </w:t>
      </w:r>
      <w:r w:rsidR="00CE66A8">
        <w:rPr>
          <w:rFonts w:ascii="Calibri" w:hAnsi="Calibri" w:cs="Calibri"/>
        </w:rPr>
        <w:t>in enabling us to</w:t>
      </w:r>
      <w:r w:rsidR="002B79CB">
        <w:rPr>
          <w:rFonts w:ascii="Calibri" w:hAnsi="Calibri" w:cs="Calibri"/>
        </w:rPr>
        <w:t xml:space="preserve"> </w:t>
      </w:r>
      <w:r w:rsidR="000D3372">
        <w:rPr>
          <w:rFonts w:ascii="Calibri" w:hAnsi="Calibri" w:cs="Calibri"/>
        </w:rPr>
        <w:t>efficiently and effectively utilise large datasets to achieve outcomes in a range of</w:t>
      </w:r>
      <w:r w:rsidR="00CE66A8">
        <w:rPr>
          <w:rFonts w:ascii="Calibri" w:hAnsi="Calibri" w:cs="Calibri"/>
        </w:rPr>
        <w:t xml:space="preserve"> different</w:t>
      </w:r>
      <w:r w:rsidR="000D3372">
        <w:rPr>
          <w:rFonts w:ascii="Calibri" w:hAnsi="Calibri" w:cs="Calibri"/>
        </w:rPr>
        <w:t xml:space="preserve"> industries.</w:t>
      </w:r>
      <w:r w:rsidR="002B79CB">
        <w:rPr>
          <w:rFonts w:ascii="Calibri" w:hAnsi="Calibri" w:cs="Calibri"/>
        </w:rPr>
        <w:t xml:space="preserve"> </w:t>
      </w:r>
    </w:p>
    <w:p w14:paraId="66825581" w14:textId="44A321AC" w:rsidR="00B4287F" w:rsidRPr="00484EBF" w:rsidRDefault="00285CD4">
      <w:pPr>
        <w:widowControl w:val="0"/>
        <w:autoSpaceDE w:val="0"/>
        <w:autoSpaceDN w:val="0"/>
        <w:adjustRightInd w:val="0"/>
        <w:spacing w:after="200" w:line="276" w:lineRule="auto"/>
        <w:rPr>
          <w:rFonts w:ascii="Calibri" w:hAnsi="Calibri" w:cs="Calibri"/>
        </w:rPr>
      </w:pPr>
      <w:r>
        <w:rPr>
          <w:rFonts w:ascii="Calibri" w:hAnsi="Calibri" w:cs="Calibri"/>
        </w:rPr>
        <w:lastRenderedPageBreak/>
        <w:t>The number of employment opportunities for people who are expects in the field of machine learning are sure to increase, a</w:t>
      </w:r>
      <w:r w:rsidR="00F73A19" w:rsidRPr="00484EBF">
        <w:rPr>
          <w:rFonts w:ascii="Calibri" w:hAnsi="Calibri" w:cs="Calibri"/>
        </w:rPr>
        <w:t>s th</w:t>
      </w:r>
      <w:r w:rsidR="004C6E90" w:rsidRPr="00484EBF">
        <w:rPr>
          <w:rFonts w:ascii="Calibri" w:hAnsi="Calibri" w:cs="Calibri"/>
        </w:rPr>
        <w:t>e</w:t>
      </w:r>
      <w:r w:rsidR="00F73A19" w:rsidRPr="00484EBF">
        <w:rPr>
          <w:rFonts w:ascii="Calibri" w:hAnsi="Calibri" w:cs="Calibri"/>
        </w:rPr>
        <w:t xml:space="preserve"> technolog</w:t>
      </w:r>
      <w:r w:rsidR="00F42932">
        <w:rPr>
          <w:rFonts w:ascii="Calibri" w:hAnsi="Calibri" w:cs="Calibri"/>
        </w:rPr>
        <w:t>ies</w:t>
      </w:r>
      <w:r w:rsidR="004C6E90" w:rsidRPr="00484EBF">
        <w:rPr>
          <w:rFonts w:ascii="Calibri" w:hAnsi="Calibri" w:cs="Calibri"/>
        </w:rPr>
        <w:t xml:space="preserve"> </w:t>
      </w:r>
      <w:r>
        <w:rPr>
          <w:rFonts w:ascii="Calibri" w:hAnsi="Calibri" w:cs="Calibri"/>
        </w:rPr>
        <w:t>driving innovation develop and as it is use</w:t>
      </w:r>
      <w:r w:rsidR="004C6E90" w:rsidRPr="00484EBF">
        <w:rPr>
          <w:rFonts w:ascii="Calibri" w:hAnsi="Calibri" w:cs="Calibri"/>
        </w:rPr>
        <w:t xml:space="preserve"> more by </w:t>
      </w:r>
      <w:r>
        <w:rPr>
          <w:rFonts w:ascii="Calibri" w:hAnsi="Calibri" w:cs="Calibri"/>
        </w:rPr>
        <w:t>society.</w:t>
      </w:r>
      <w:r w:rsidR="00F73A19" w:rsidRPr="00484EBF">
        <w:rPr>
          <w:rFonts w:ascii="Calibri" w:hAnsi="Calibri" w:cs="Calibri"/>
        </w:rPr>
        <w:t xml:space="preserve"> </w:t>
      </w:r>
      <w:r>
        <w:rPr>
          <w:rFonts w:ascii="Calibri" w:hAnsi="Calibri" w:cs="Calibri"/>
        </w:rPr>
        <w:br/>
      </w:r>
      <w:r w:rsidR="00F73A19" w:rsidRPr="00484EBF">
        <w:rPr>
          <w:rFonts w:ascii="Calibri" w:hAnsi="Calibri" w:cs="Calibri"/>
        </w:rPr>
        <w:t xml:space="preserve">On the other side, the need for people who provide these services manually will likely decrease as automated systems reach maturity. Organisations adopting deep learning or machine learning technology </w:t>
      </w:r>
      <w:r w:rsidR="007916DF">
        <w:rPr>
          <w:rFonts w:ascii="Calibri" w:hAnsi="Calibri" w:cs="Calibri"/>
        </w:rPr>
        <w:t>more broadly</w:t>
      </w:r>
      <w:r w:rsidR="00DB6099" w:rsidRPr="00484EBF">
        <w:rPr>
          <w:rFonts w:ascii="Calibri" w:hAnsi="Calibri" w:cs="Calibri"/>
        </w:rPr>
        <w:t xml:space="preserve"> </w:t>
      </w:r>
      <w:r w:rsidR="00F73A19" w:rsidRPr="00484EBF">
        <w:rPr>
          <w:rFonts w:ascii="Calibri" w:hAnsi="Calibri" w:cs="Calibri"/>
        </w:rPr>
        <w:t xml:space="preserve">will constantly be challenged with </w:t>
      </w:r>
      <w:r w:rsidR="00DB6099" w:rsidRPr="00484EBF">
        <w:rPr>
          <w:rFonts w:ascii="Calibri" w:hAnsi="Calibri" w:cs="Calibri"/>
        </w:rPr>
        <w:t>developmental obstacles</w:t>
      </w:r>
      <w:r w:rsidR="007916DF">
        <w:rPr>
          <w:rFonts w:ascii="Calibri" w:hAnsi="Calibri" w:cs="Calibri"/>
        </w:rPr>
        <w:t xml:space="preserve">. Such challenges would include the </w:t>
      </w:r>
      <w:r w:rsidR="00F73A19" w:rsidRPr="00484EBF">
        <w:rPr>
          <w:rFonts w:ascii="Calibri" w:hAnsi="Calibri" w:cs="Calibri"/>
        </w:rPr>
        <w:t>cost of maintenance a</w:t>
      </w:r>
      <w:r w:rsidR="009E18FA">
        <w:rPr>
          <w:rFonts w:ascii="Calibri" w:hAnsi="Calibri" w:cs="Calibri"/>
        </w:rPr>
        <w:t>nd</w:t>
      </w:r>
      <w:r w:rsidR="00F73A19" w:rsidRPr="00484EBF">
        <w:rPr>
          <w:rFonts w:ascii="Calibri" w:hAnsi="Calibri" w:cs="Calibri"/>
        </w:rPr>
        <w:t xml:space="preserve"> experimentation in real-life scenarios</w:t>
      </w:r>
      <w:r w:rsidR="00DB6099" w:rsidRPr="00484EBF">
        <w:rPr>
          <w:rFonts w:ascii="Calibri" w:hAnsi="Calibri" w:cs="Calibri"/>
        </w:rPr>
        <w:t xml:space="preserve"> and finding </w:t>
      </w:r>
      <w:r w:rsidR="009E18FA">
        <w:rPr>
          <w:rFonts w:ascii="Calibri" w:hAnsi="Calibri" w:cs="Calibri"/>
        </w:rPr>
        <w:t>fit-for-purpose</w:t>
      </w:r>
      <w:r w:rsidR="00DB6099" w:rsidRPr="00484EBF">
        <w:rPr>
          <w:rFonts w:ascii="Calibri" w:hAnsi="Calibri" w:cs="Calibri"/>
        </w:rPr>
        <w:t xml:space="preserve"> datasets</w:t>
      </w:r>
      <w:r w:rsidR="00F73A19" w:rsidRPr="00484EBF">
        <w:rPr>
          <w:rFonts w:ascii="Calibri" w:hAnsi="Calibri" w:cs="Calibri"/>
        </w:rPr>
        <w:t xml:space="preserve">. </w:t>
      </w:r>
      <w:r w:rsidR="007916DF">
        <w:rPr>
          <w:rFonts w:ascii="Calibri" w:hAnsi="Calibri" w:cs="Calibri"/>
        </w:rPr>
        <w:t>Over time</w:t>
      </w:r>
      <w:r w:rsidR="00F73A19" w:rsidRPr="00484EBF">
        <w:rPr>
          <w:rFonts w:ascii="Calibri" w:hAnsi="Calibri" w:cs="Calibri"/>
        </w:rPr>
        <w:t xml:space="preserve"> new methods and techniques will rise that will enhance machine learning in every aspec</w:t>
      </w:r>
      <w:r w:rsidR="00513C97">
        <w:rPr>
          <w:rFonts w:ascii="Calibri" w:hAnsi="Calibri" w:cs="Calibri"/>
        </w:rPr>
        <w:t>t,</w:t>
      </w:r>
      <w:r w:rsidR="00F73A19" w:rsidRPr="00484EBF">
        <w:rPr>
          <w:rFonts w:ascii="Calibri" w:hAnsi="Calibri" w:cs="Calibri"/>
        </w:rPr>
        <w:t xml:space="preserve"> mak</w:t>
      </w:r>
      <w:r w:rsidR="00513C97">
        <w:rPr>
          <w:rFonts w:ascii="Calibri" w:hAnsi="Calibri" w:cs="Calibri"/>
        </w:rPr>
        <w:t>ing</w:t>
      </w:r>
      <w:r w:rsidR="00F73A19" w:rsidRPr="00484EBF">
        <w:rPr>
          <w:rFonts w:ascii="Calibri" w:hAnsi="Calibri" w:cs="Calibri"/>
        </w:rPr>
        <w:t xml:space="preserve"> it more affordable and feasible for</w:t>
      </w:r>
      <w:r w:rsidR="00DB6099" w:rsidRPr="00484EBF">
        <w:rPr>
          <w:rFonts w:ascii="Calibri" w:hAnsi="Calibri" w:cs="Calibri"/>
        </w:rPr>
        <w:t xml:space="preserve"> </w:t>
      </w:r>
      <w:r w:rsidR="00F73A19" w:rsidRPr="00484EBF">
        <w:rPr>
          <w:rFonts w:ascii="Calibri" w:hAnsi="Calibri" w:cs="Calibri"/>
        </w:rPr>
        <w:t>individuals and organisations</w:t>
      </w:r>
      <w:r w:rsidR="00545F4B">
        <w:rPr>
          <w:rFonts w:ascii="Calibri" w:hAnsi="Calibri" w:cs="Calibri"/>
        </w:rPr>
        <w:t xml:space="preserve"> to use</w:t>
      </w:r>
      <w:r w:rsidR="00F73A19" w:rsidRPr="00484EBF">
        <w:rPr>
          <w:rFonts w:ascii="Calibri" w:hAnsi="Calibri" w:cs="Calibri"/>
        </w:rPr>
        <w:t>.</w:t>
      </w:r>
    </w:p>
    <w:p w14:paraId="31171F97" w14:textId="77777777" w:rsidR="00B4287F" w:rsidRPr="00484EBF" w:rsidRDefault="00F73A19" w:rsidP="00DB6099">
      <w:pPr>
        <w:pStyle w:val="Heading2"/>
      </w:pPr>
      <w:bookmarkStart w:id="61" w:name="_Toc84940819"/>
      <w:r w:rsidRPr="00484EBF">
        <w:t>Our Relationship with Machine Learning</w:t>
      </w:r>
      <w:bookmarkEnd w:id="61"/>
    </w:p>
    <w:p w14:paraId="5F23A2A5" w14:textId="5F282D77"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Today, </w:t>
      </w:r>
      <w:r w:rsidR="00751892">
        <w:rPr>
          <w:rFonts w:ascii="Calibri" w:hAnsi="Calibri" w:cs="Calibri"/>
        </w:rPr>
        <w:t>v</w:t>
      </w:r>
      <w:r w:rsidRPr="00484EBF">
        <w:rPr>
          <w:rFonts w:ascii="Calibri" w:hAnsi="Calibri" w:cs="Calibri"/>
        </w:rPr>
        <w:t xml:space="preserve">irtual </w:t>
      </w:r>
      <w:r w:rsidR="00751892">
        <w:rPr>
          <w:rFonts w:ascii="Calibri" w:hAnsi="Calibri" w:cs="Calibri"/>
        </w:rPr>
        <w:t>a</w:t>
      </w:r>
      <w:r w:rsidRPr="00484EBF">
        <w:rPr>
          <w:rFonts w:ascii="Calibri" w:hAnsi="Calibri" w:cs="Calibri"/>
        </w:rPr>
        <w:t>ssistants</w:t>
      </w:r>
      <w:r w:rsidR="00DB6099" w:rsidRPr="00484EBF">
        <w:rPr>
          <w:rFonts w:ascii="Calibri" w:hAnsi="Calibri" w:cs="Calibri"/>
        </w:rPr>
        <w:t xml:space="preserve"> and </w:t>
      </w:r>
      <w:r w:rsidR="00751892">
        <w:rPr>
          <w:rFonts w:ascii="Calibri" w:hAnsi="Calibri" w:cs="Calibri"/>
        </w:rPr>
        <w:t>c</w:t>
      </w:r>
      <w:r w:rsidR="00DB6099" w:rsidRPr="00484EBF">
        <w:rPr>
          <w:rFonts w:ascii="Calibri" w:hAnsi="Calibri" w:cs="Calibri"/>
        </w:rPr>
        <w:t>hatterbots</w:t>
      </w:r>
      <w:r w:rsidRPr="00484EBF">
        <w:rPr>
          <w:rFonts w:ascii="Calibri" w:hAnsi="Calibri" w:cs="Calibri"/>
        </w:rPr>
        <w:t xml:space="preserve"> </w:t>
      </w:r>
      <w:r w:rsidR="00DB6099" w:rsidRPr="00484EBF">
        <w:rPr>
          <w:rFonts w:ascii="Calibri" w:hAnsi="Calibri" w:cs="Calibri"/>
        </w:rPr>
        <w:t>already present on certain</w:t>
      </w:r>
      <w:r w:rsidRPr="00484EBF">
        <w:rPr>
          <w:rFonts w:ascii="Calibri" w:hAnsi="Calibri" w:cs="Calibri"/>
        </w:rPr>
        <w:t xml:space="preserve"> websites are powered by </w:t>
      </w:r>
      <w:r w:rsidR="00751892">
        <w:rPr>
          <w:rFonts w:ascii="Calibri" w:hAnsi="Calibri" w:cs="Calibri"/>
        </w:rPr>
        <w:t>m</w:t>
      </w:r>
      <w:r w:rsidRPr="00484EBF">
        <w:rPr>
          <w:rFonts w:ascii="Calibri" w:hAnsi="Calibri" w:cs="Calibri"/>
        </w:rPr>
        <w:t xml:space="preserve">achine </w:t>
      </w:r>
      <w:r w:rsidR="00751892">
        <w:rPr>
          <w:rFonts w:ascii="Calibri" w:hAnsi="Calibri" w:cs="Calibri"/>
        </w:rPr>
        <w:t>l</w:t>
      </w:r>
      <w:r w:rsidRPr="00484EBF">
        <w:rPr>
          <w:rFonts w:ascii="Calibri" w:hAnsi="Calibri" w:cs="Calibri"/>
        </w:rPr>
        <w:t>earning</w:t>
      </w:r>
      <w:r w:rsidR="00DB6099" w:rsidRPr="00484EBF">
        <w:rPr>
          <w:rFonts w:ascii="Calibri" w:hAnsi="Calibri" w:cs="Calibri"/>
        </w:rPr>
        <w:t xml:space="preserve"> and </w:t>
      </w:r>
      <w:r w:rsidR="00751892">
        <w:rPr>
          <w:rFonts w:ascii="Calibri" w:hAnsi="Calibri" w:cs="Calibri"/>
        </w:rPr>
        <w:t>na</w:t>
      </w:r>
      <w:r w:rsidR="00DB6099" w:rsidRPr="00484EBF">
        <w:rPr>
          <w:rFonts w:ascii="Calibri" w:hAnsi="Calibri" w:cs="Calibri"/>
        </w:rPr>
        <w:t xml:space="preserve">tural </w:t>
      </w:r>
      <w:r w:rsidR="00751892">
        <w:rPr>
          <w:rFonts w:ascii="Calibri" w:hAnsi="Calibri" w:cs="Calibri"/>
        </w:rPr>
        <w:t>l</w:t>
      </w:r>
      <w:r w:rsidR="00DB6099" w:rsidRPr="00484EBF">
        <w:rPr>
          <w:rFonts w:ascii="Calibri" w:hAnsi="Calibri" w:cs="Calibri"/>
        </w:rPr>
        <w:t>anguage processing</w:t>
      </w:r>
      <w:r w:rsidRPr="00484EBF">
        <w:rPr>
          <w:rFonts w:ascii="Calibri" w:hAnsi="Calibri" w:cs="Calibri"/>
        </w:rPr>
        <w:t>. When we enter questions into chat</w:t>
      </w:r>
      <w:r w:rsidR="005D4A67">
        <w:rPr>
          <w:rFonts w:ascii="Calibri" w:hAnsi="Calibri" w:cs="Calibri"/>
        </w:rPr>
        <w:t>-</w:t>
      </w:r>
      <w:r w:rsidRPr="00484EBF">
        <w:rPr>
          <w:rFonts w:ascii="Calibri" w:hAnsi="Calibri" w:cs="Calibri"/>
        </w:rPr>
        <w:t xml:space="preserve">boxes they can understand what </w:t>
      </w:r>
      <w:r w:rsidR="00751892">
        <w:rPr>
          <w:rFonts w:ascii="Calibri" w:hAnsi="Calibri" w:cs="Calibri"/>
        </w:rPr>
        <w:t xml:space="preserve">the </w:t>
      </w:r>
      <w:r w:rsidRPr="00484EBF">
        <w:rPr>
          <w:rFonts w:ascii="Calibri" w:hAnsi="Calibri" w:cs="Calibri"/>
        </w:rPr>
        <w:t>inquiry is about by detecting and processing keywords</w:t>
      </w:r>
      <w:r w:rsidR="00DB6099" w:rsidRPr="00484EBF">
        <w:rPr>
          <w:rFonts w:ascii="Calibri" w:hAnsi="Calibri" w:cs="Calibri"/>
        </w:rPr>
        <w:t xml:space="preserve"> – this is after being fed and learning from large datasets of </w:t>
      </w:r>
      <w:r w:rsidR="001371BB">
        <w:rPr>
          <w:rFonts w:ascii="Calibri" w:hAnsi="Calibri" w:cs="Calibri"/>
        </w:rPr>
        <w:t>n</w:t>
      </w:r>
      <w:r w:rsidR="00DB6099" w:rsidRPr="00484EBF">
        <w:rPr>
          <w:rFonts w:ascii="Calibri" w:hAnsi="Calibri" w:cs="Calibri"/>
        </w:rPr>
        <w:t xml:space="preserve">atural </w:t>
      </w:r>
      <w:r w:rsidR="001371BB">
        <w:rPr>
          <w:rFonts w:ascii="Calibri" w:hAnsi="Calibri" w:cs="Calibri"/>
        </w:rPr>
        <w:t>l</w:t>
      </w:r>
      <w:r w:rsidR="00DB6099" w:rsidRPr="00484EBF">
        <w:rPr>
          <w:rFonts w:ascii="Calibri" w:hAnsi="Calibri" w:cs="Calibri"/>
        </w:rPr>
        <w:t xml:space="preserve">anguage libraries and human to human </w:t>
      </w:r>
      <w:r w:rsidR="005D4A67" w:rsidRPr="00484EBF">
        <w:rPr>
          <w:rFonts w:ascii="Calibri" w:hAnsi="Calibri" w:cs="Calibri"/>
        </w:rPr>
        <w:t>text-based</w:t>
      </w:r>
      <w:r w:rsidR="00DB6099" w:rsidRPr="00484EBF">
        <w:rPr>
          <w:rFonts w:ascii="Calibri" w:hAnsi="Calibri" w:cs="Calibri"/>
        </w:rPr>
        <w:t xml:space="preserve"> interactions</w:t>
      </w:r>
      <w:r w:rsidRPr="00484EBF">
        <w:rPr>
          <w:rFonts w:ascii="Calibri" w:hAnsi="Calibri" w:cs="Calibri"/>
        </w:rPr>
        <w:t xml:space="preserve">. </w:t>
      </w:r>
      <w:r w:rsidR="005D4A67">
        <w:rPr>
          <w:rFonts w:ascii="Calibri" w:hAnsi="Calibri" w:cs="Calibri"/>
        </w:rPr>
        <w:br/>
      </w:r>
      <w:r w:rsidRPr="00484EBF">
        <w:rPr>
          <w:rFonts w:ascii="Calibri" w:hAnsi="Calibri" w:cs="Calibri"/>
        </w:rPr>
        <w:t xml:space="preserve">This service saves </w:t>
      </w:r>
      <w:r w:rsidR="00DB6099" w:rsidRPr="00484EBF">
        <w:rPr>
          <w:rFonts w:ascii="Calibri" w:hAnsi="Calibri" w:cs="Calibri"/>
        </w:rPr>
        <w:t xml:space="preserve">both </w:t>
      </w:r>
      <w:r w:rsidR="001371BB">
        <w:rPr>
          <w:rFonts w:ascii="Calibri" w:hAnsi="Calibri" w:cs="Calibri"/>
        </w:rPr>
        <w:t>b</w:t>
      </w:r>
      <w:r w:rsidR="00DB6099" w:rsidRPr="00484EBF">
        <w:rPr>
          <w:rFonts w:ascii="Calibri" w:hAnsi="Calibri" w:cs="Calibri"/>
        </w:rPr>
        <w:t>usiness</w:t>
      </w:r>
      <w:r w:rsidR="001371BB">
        <w:rPr>
          <w:rFonts w:ascii="Calibri" w:hAnsi="Calibri" w:cs="Calibri"/>
        </w:rPr>
        <w:t>es</w:t>
      </w:r>
      <w:r w:rsidR="00DB6099" w:rsidRPr="00484EBF">
        <w:rPr>
          <w:rFonts w:ascii="Calibri" w:hAnsi="Calibri" w:cs="Calibri"/>
        </w:rPr>
        <w:t xml:space="preserve"> and the</w:t>
      </w:r>
      <w:r w:rsidR="005D4A67">
        <w:rPr>
          <w:rFonts w:ascii="Calibri" w:hAnsi="Calibri" w:cs="Calibri"/>
        </w:rPr>
        <w:t>ir</w:t>
      </w:r>
      <w:r w:rsidR="00DB6099" w:rsidRPr="00484EBF">
        <w:rPr>
          <w:rFonts w:ascii="Calibri" w:hAnsi="Calibri" w:cs="Calibri"/>
        </w:rPr>
        <w:t xml:space="preserve"> </w:t>
      </w:r>
      <w:r w:rsidR="005D4A67">
        <w:rPr>
          <w:rFonts w:ascii="Calibri" w:hAnsi="Calibri" w:cs="Calibri"/>
        </w:rPr>
        <w:t>c</w:t>
      </w:r>
      <w:r w:rsidR="005D4A67" w:rsidRPr="00484EBF">
        <w:rPr>
          <w:rFonts w:ascii="Calibri" w:hAnsi="Calibri" w:cs="Calibri"/>
        </w:rPr>
        <w:t>ustome</w:t>
      </w:r>
      <w:r w:rsidR="005D4A67">
        <w:rPr>
          <w:rFonts w:ascii="Calibri" w:hAnsi="Calibri" w:cs="Calibri"/>
        </w:rPr>
        <w:t>rs</w:t>
      </w:r>
      <w:r w:rsidR="00DB6099" w:rsidRPr="00484EBF">
        <w:rPr>
          <w:rFonts w:ascii="Calibri" w:hAnsi="Calibri" w:cs="Calibri"/>
        </w:rPr>
        <w:t xml:space="preserve"> </w:t>
      </w:r>
      <w:r w:rsidRPr="00484EBF">
        <w:rPr>
          <w:rFonts w:ascii="Calibri" w:hAnsi="Calibri" w:cs="Calibri"/>
        </w:rPr>
        <w:t>a significant amount of time</w:t>
      </w:r>
      <w:r w:rsidR="005D4A67">
        <w:rPr>
          <w:rFonts w:ascii="Calibri" w:hAnsi="Calibri" w:cs="Calibri"/>
        </w:rPr>
        <w:t>,</w:t>
      </w:r>
      <w:r w:rsidRPr="00484EBF">
        <w:rPr>
          <w:rFonts w:ascii="Calibri" w:hAnsi="Calibri" w:cs="Calibri"/>
        </w:rPr>
        <w:t xml:space="preserve"> by </w:t>
      </w:r>
      <w:r w:rsidR="00DB6099" w:rsidRPr="00484EBF">
        <w:rPr>
          <w:rFonts w:ascii="Calibri" w:hAnsi="Calibri" w:cs="Calibri"/>
        </w:rPr>
        <w:t xml:space="preserve">reducing the need for </w:t>
      </w:r>
      <w:r w:rsidR="004053B9" w:rsidRPr="00484EBF">
        <w:rPr>
          <w:rFonts w:ascii="Calibri" w:hAnsi="Calibri" w:cs="Calibri"/>
        </w:rPr>
        <w:t>human-to-human</w:t>
      </w:r>
      <w:r w:rsidR="00DB6099" w:rsidRPr="00484EBF">
        <w:rPr>
          <w:rFonts w:ascii="Calibri" w:hAnsi="Calibri" w:cs="Calibri"/>
        </w:rPr>
        <w:t xml:space="preserve"> interactions or waiting in virtual (or phone line) queues.</w:t>
      </w:r>
    </w:p>
    <w:p w14:paraId="6C73951A" w14:textId="6A529350" w:rsidR="00B4287F" w:rsidRPr="00484EBF" w:rsidRDefault="00DB609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At this early stage, </w:t>
      </w:r>
      <w:r w:rsidR="00545F4B">
        <w:rPr>
          <w:rFonts w:ascii="Calibri" w:hAnsi="Calibri" w:cs="Calibri"/>
        </w:rPr>
        <w:t>m</w:t>
      </w:r>
      <w:r w:rsidRPr="00484EBF">
        <w:rPr>
          <w:rFonts w:ascii="Calibri" w:hAnsi="Calibri" w:cs="Calibri"/>
        </w:rPr>
        <w:t xml:space="preserve">achine </w:t>
      </w:r>
      <w:r w:rsidR="00545F4B">
        <w:rPr>
          <w:rFonts w:ascii="Calibri" w:hAnsi="Calibri" w:cs="Calibri"/>
        </w:rPr>
        <w:t>l</w:t>
      </w:r>
      <w:r w:rsidRPr="00484EBF">
        <w:rPr>
          <w:rFonts w:ascii="Calibri" w:hAnsi="Calibri" w:cs="Calibri"/>
        </w:rPr>
        <w:t xml:space="preserve">earning and </w:t>
      </w:r>
      <w:r w:rsidR="00545F4B">
        <w:rPr>
          <w:rFonts w:ascii="Calibri" w:hAnsi="Calibri" w:cs="Calibri"/>
        </w:rPr>
        <w:t>natural language processing</w:t>
      </w:r>
      <w:r w:rsidR="00545F4B" w:rsidRPr="00484EBF">
        <w:rPr>
          <w:rFonts w:ascii="Calibri" w:hAnsi="Calibri" w:cs="Calibri"/>
        </w:rPr>
        <w:t xml:space="preserve"> </w:t>
      </w:r>
      <w:r w:rsidR="004053B9">
        <w:rPr>
          <w:rFonts w:ascii="Calibri" w:hAnsi="Calibri" w:cs="Calibri"/>
        </w:rPr>
        <w:t>are</w:t>
      </w:r>
      <w:r w:rsidRPr="00484EBF">
        <w:rPr>
          <w:rFonts w:ascii="Calibri" w:hAnsi="Calibri" w:cs="Calibri"/>
        </w:rPr>
        <w:t xml:space="preserve"> not able to </w:t>
      </w:r>
      <w:r w:rsidR="00F73A19" w:rsidRPr="00484EBF">
        <w:rPr>
          <w:rFonts w:ascii="Calibri" w:hAnsi="Calibri" w:cs="Calibri"/>
        </w:rPr>
        <w:t xml:space="preserve">fully comprehend </w:t>
      </w:r>
      <w:r w:rsidRPr="00484EBF">
        <w:rPr>
          <w:rFonts w:ascii="Calibri" w:hAnsi="Calibri" w:cs="Calibri"/>
        </w:rPr>
        <w:t>or grasp linguistic meanings in certain situations</w:t>
      </w:r>
      <w:r w:rsidR="005E77E1">
        <w:rPr>
          <w:rFonts w:ascii="Calibri" w:hAnsi="Calibri" w:cs="Calibri"/>
        </w:rPr>
        <w:t>,</w:t>
      </w:r>
      <w:r w:rsidR="00F73A19" w:rsidRPr="00484EBF">
        <w:rPr>
          <w:rFonts w:ascii="Calibri" w:hAnsi="Calibri" w:cs="Calibri"/>
        </w:rPr>
        <w:t xml:space="preserve"> </w:t>
      </w:r>
      <w:r w:rsidRPr="00484EBF">
        <w:rPr>
          <w:rFonts w:ascii="Calibri" w:hAnsi="Calibri" w:cs="Calibri"/>
        </w:rPr>
        <w:t xml:space="preserve">but as </w:t>
      </w:r>
      <w:r w:rsidR="00F73A19" w:rsidRPr="00484EBF">
        <w:rPr>
          <w:rFonts w:ascii="Calibri" w:hAnsi="Calibri" w:cs="Calibri"/>
        </w:rPr>
        <w:t xml:space="preserve">develop they will become much more efficient assistants. </w:t>
      </w:r>
      <w:r w:rsidR="005E77E1">
        <w:rPr>
          <w:rFonts w:ascii="Calibri" w:hAnsi="Calibri" w:cs="Calibri"/>
        </w:rPr>
        <w:t>Good</w:t>
      </w:r>
      <w:r w:rsidR="00EE1590">
        <w:rPr>
          <w:rFonts w:ascii="Calibri" w:hAnsi="Calibri" w:cs="Calibri"/>
        </w:rPr>
        <w:t>s</w:t>
      </w:r>
      <w:r w:rsidR="005E77E1">
        <w:rPr>
          <w:rFonts w:ascii="Calibri" w:hAnsi="Calibri" w:cs="Calibri"/>
        </w:rPr>
        <w:t xml:space="preserve"> purchased </w:t>
      </w:r>
      <w:r w:rsidR="00F73A19" w:rsidRPr="00484EBF">
        <w:rPr>
          <w:rFonts w:ascii="Calibri" w:hAnsi="Calibri" w:cs="Calibri"/>
        </w:rPr>
        <w:t xml:space="preserve">from </w:t>
      </w:r>
      <w:r w:rsidRPr="00484EBF">
        <w:rPr>
          <w:rFonts w:ascii="Calibri" w:hAnsi="Calibri" w:cs="Calibri"/>
        </w:rPr>
        <w:t>online</w:t>
      </w:r>
      <w:r w:rsidR="00F73A19" w:rsidRPr="00484EBF">
        <w:rPr>
          <w:rFonts w:ascii="Calibri" w:hAnsi="Calibri" w:cs="Calibri"/>
        </w:rPr>
        <w:t xml:space="preserve">-stores will reach </w:t>
      </w:r>
      <w:r w:rsidR="0093594B">
        <w:rPr>
          <w:rFonts w:ascii="Calibri" w:hAnsi="Calibri" w:cs="Calibri"/>
        </w:rPr>
        <w:t>homes</w:t>
      </w:r>
      <w:r w:rsidR="00F73A19" w:rsidRPr="00484EBF">
        <w:rPr>
          <w:rFonts w:ascii="Calibri" w:hAnsi="Calibri" w:cs="Calibri"/>
        </w:rPr>
        <w:t xml:space="preserve"> </w:t>
      </w:r>
      <w:r w:rsidR="009375F9">
        <w:rPr>
          <w:rFonts w:ascii="Calibri" w:hAnsi="Calibri" w:cs="Calibri"/>
        </w:rPr>
        <w:t>quicker than ever before</w:t>
      </w:r>
      <w:r w:rsidR="00EE1590">
        <w:rPr>
          <w:rFonts w:ascii="Calibri" w:hAnsi="Calibri" w:cs="Calibri"/>
        </w:rPr>
        <w:t xml:space="preserve"> </w:t>
      </w:r>
      <w:r w:rsidRPr="00484EBF">
        <w:rPr>
          <w:rFonts w:ascii="Calibri" w:hAnsi="Calibri" w:cs="Calibri"/>
        </w:rPr>
        <w:t xml:space="preserve">through </w:t>
      </w:r>
      <w:r w:rsidR="005E77E1">
        <w:rPr>
          <w:rFonts w:ascii="Calibri" w:hAnsi="Calibri" w:cs="Calibri"/>
        </w:rPr>
        <w:t>m</w:t>
      </w:r>
      <w:r w:rsidRPr="00484EBF">
        <w:rPr>
          <w:rFonts w:ascii="Calibri" w:hAnsi="Calibri" w:cs="Calibri"/>
        </w:rPr>
        <w:t>achine learned</w:t>
      </w:r>
      <w:r w:rsidR="00F73A19" w:rsidRPr="00484EBF">
        <w:rPr>
          <w:rFonts w:ascii="Calibri" w:hAnsi="Calibri" w:cs="Calibri"/>
        </w:rPr>
        <w:t xml:space="preserve"> </w:t>
      </w:r>
      <w:r w:rsidR="0093594B">
        <w:rPr>
          <w:rFonts w:ascii="Calibri" w:hAnsi="Calibri" w:cs="Calibri"/>
        </w:rPr>
        <w:t>route optimisation</w:t>
      </w:r>
      <w:r w:rsidR="00F73A19" w:rsidRPr="00484EBF">
        <w:rPr>
          <w:rFonts w:ascii="Calibri" w:hAnsi="Calibri" w:cs="Calibri"/>
        </w:rPr>
        <w:t xml:space="preserve">. </w:t>
      </w:r>
      <w:r w:rsidR="0093594B">
        <w:rPr>
          <w:rFonts w:ascii="Calibri" w:hAnsi="Calibri" w:cs="Calibri"/>
        </w:rPr>
        <w:t>Customers will</w:t>
      </w:r>
      <w:r w:rsidR="001D2503">
        <w:rPr>
          <w:rFonts w:ascii="Calibri" w:hAnsi="Calibri" w:cs="Calibri"/>
        </w:rPr>
        <w:t xml:space="preserve"> also</w:t>
      </w:r>
      <w:r w:rsidR="0093594B">
        <w:rPr>
          <w:rFonts w:ascii="Calibri" w:hAnsi="Calibri" w:cs="Calibri"/>
        </w:rPr>
        <w:t xml:space="preserve"> be provided </w:t>
      </w:r>
      <w:r w:rsidRPr="00484EBF">
        <w:rPr>
          <w:rFonts w:ascii="Calibri" w:hAnsi="Calibri" w:cs="Calibri"/>
        </w:rPr>
        <w:t>more accurate deliver</w:t>
      </w:r>
      <w:r w:rsidR="001D2503">
        <w:rPr>
          <w:rFonts w:ascii="Calibri" w:hAnsi="Calibri" w:cs="Calibri"/>
        </w:rPr>
        <w:t>y</w:t>
      </w:r>
      <w:r w:rsidRPr="00484EBF">
        <w:rPr>
          <w:rFonts w:ascii="Calibri" w:hAnsi="Calibri" w:cs="Calibri"/>
        </w:rPr>
        <w:t xml:space="preserve"> </w:t>
      </w:r>
      <w:r w:rsidR="00AE234F" w:rsidRPr="00484EBF">
        <w:rPr>
          <w:rFonts w:ascii="Calibri" w:hAnsi="Calibri" w:cs="Calibri"/>
        </w:rPr>
        <w:t>timelines</w:t>
      </w:r>
      <w:r w:rsidR="00F73A19" w:rsidRPr="00484EBF">
        <w:rPr>
          <w:rFonts w:ascii="Calibri" w:hAnsi="Calibri" w:cs="Calibri"/>
        </w:rPr>
        <w:t xml:space="preserve"> and</w:t>
      </w:r>
      <w:r w:rsidRPr="00484EBF">
        <w:rPr>
          <w:rFonts w:ascii="Calibri" w:hAnsi="Calibri" w:cs="Calibri"/>
        </w:rPr>
        <w:t xml:space="preserve"> </w:t>
      </w:r>
      <w:r w:rsidR="00F73A19" w:rsidRPr="00484EBF">
        <w:rPr>
          <w:rFonts w:ascii="Calibri" w:hAnsi="Calibri" w:cs="Calibri"/>
        </w:rPr>
        <w:t>will be able</w:t>
      </w:r>
      <w:r w:rsidRPr="00484EBF">
        <w:rPr>
          <w:rFonts w:ascii="Calibri" w:hAnsi="Calibri" w:cs="Calibri"/>
        </w:rPr>
        <w:t xml:space="preserve"> track an items route in real-time.</w:t>
      </w:r>
    </w:p>
    <w:p w14:paraId="292BE6E1" w14:textId="33EC3842"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When protective programs that defend our IT devices from malicious software </w:t>
      </w:r>
      <w:r w:rsidR="00DB6099" w:rsidRPr="00484EBF">
        <w:rPr>
          <w:rFonts w:ascii="Calibri" w:hAnsi="Calibri" w:cs="Calibri"/>
        </w:rPr>
        <w:t>are</w:t>
      </w:r>
      <w:r w:rsidRPr="00484EBF">
        <w:rPr>
          <w:rFonts w:ascii="Calibri" w:hAnsi="Calibri" w:cs="Calibri"/>
        </w:rPr>
        <w:t xml:space="preserve"> augmented with deep learning machines, they will</w:t>
      </w:r>
      <w:r w:rsidR="00DB6099" w:rsidRPr="00484EBF">
        <w:rPr>
          <w:rFonts w:ascii="Calibri" w:hAnsi="Calibri" w:cs="Calibri"/>
        </w:rPr>
        <w:t xml:space="preserve"> provide an even greater line</w:t>
      </w:r>
      <w:r w:rsidRPr="00484EBF">
        <w:rPr>
          <w:rFonts w:ascii="Calibri" w:hAnsi="Calibri" w:cs="Calibri"/>
        </w:rPr>
        <w:t xml:space="preserve"> of </w:t>
      </w:r>
      <w:r w:rsidR="00F22682" w:rsidRPr="00484EBF">
        <w:rPr>
          <w:rFonts w:ascii="Calibri" w:hAnsi="Calibri" w:cs="Calibri"/>
        </w:rPr>
        <w:t>defence</w:t>
      </w:r>
      <w:r w:rsidRPr="00484EBF">
        <w:rPr>
          <w:rFonts w:ascii="Calibri" w:hAnsi="Calibri" w:cs="Calibri"/>
        </w:rPr>
        <w:t>.</w:t>
      </w:r>
      <w:r w:rsidR="00DB6099" w:rsidRPr="00484EBF">
        <w:rPr>
          <w:rFonts w:ascii="Calibri" w:hAnsi="Calibri" w:cs="Calibri"/>
        </w:rPr>
        <w:t xml:space="preserve"> </w:t>
      </w:r>
      <w:r w:rsidR="00F22682">
        <w:rPr>
          <w:rFonts w:ascii="Calibri" w:hAnsi="Calibri" w:cs="Calibri"/>
        </w:rPr>
        <w:t>They will be empowered to do this by</w:t>
      </w:r>
      <w:r w:rsidR="00DB6099" w:rsidRPr="00484EBF">
        <w:rPr>
          <w:rFonts w:ascii="Calibri" w:hAnsi="Calibri" w:cs="Calibri"/>
        </w:rPr>
        <w:t xml:space="preserve"> reacting in real-time</w:t>
      </w:r>
      <w:r w:rsidR="00857C38">
        <w:rPr>
          <w:rFonts w:ascii="Calibri" w:hAnsi="Calibri" w:cs="Calibri"/>
        </w:rPr>
        <w:t xml:space="preserve"> more efficiently,</w:t>
      </w:r>
      <w:r w:rsidR="00DB6099" w:rsidRPr="00484EBF">
        <w:rPr>
          <w:rFonts w:ascii="Calibri" w:hAnsi="Calibri" w:cs="Calibri"/>
        </w:rPr>
        <w:t xml:space="preserve"> </w:t>
      </w:r>
      <w:r w:rsidR="004E2F98">
        <w:rPr>
          <w:rFonts w:ascii="Calibri" w:hAnsi="Calibri" w:cs="Calibri"/>
        </w:rPr>
        <w:t>drawing on</w:t>
      </w:r>
      <w:r w:rsidR="00DB6099" w:rsidRPr="00484EBF">
        <w:rPr>
          <w:rFonts w:ascii="Calibri" w:hAnsi="Calibri" w:cs="Calibri"/>
        </w:rPr>
        <w:t xml:space="preserve"> thousands of different </w:t>
      </w:r>
      <w:r w:rsidR="00F22682">
        <w:rPr>
          <w:rFonts w:ascii="Calibri" w:hAnsi="Calibri" w:cs="Calibri"/>
        </w:rPr>
        <w:t>d</w:t>
      </w:r>
      <w:r w:rsidR="00DB6099" w:rsidRPr="00484EBF">
        <w:rPr>
          <w:rFonts w:ascii="Calibri" w:hAnsi="Calibri" w:cs="Calibri"/>
        </w:rPr>
        <w:t>ataset scenario</w:t>
      </w:r>
      <w:r w:rsidR="00F54B10" w:rsidRPr="00484EBF">
        <w:rPr>
          <w:rFonts w:ascii="Calibri" w:hAnsi="Calibri" w:cs="Calibri"/>
        </w:rPr>
        <w:t>s</w:t>
      </w:r>
      <w:r w:rsidR="00F22682">
        <w:rPr>
          <w:rFonts w:ascii="Calibri" w:hAnsi="Calibri" w:cs="Calibri"/>
        </w:rPr>
        <w:t>.</w:t>
      </w:r>
      <w:r w:rsidR="00F54B10" w:rsidRPr="00484EBF">
        <w:rPr>
          <w:rFonts w:ascii="Calibri" w:hAnsi="Calibri" w:cs="Calibri"/>
        </w:rPr>
        <w:t xml:space="preserve"> Machine taught anti-virus programs will be able to better identify and defend </w:t>
      </w:r>
      <w:r w:rsidR="00D54BFE">
        <w:rPr>
          <w:rFonts w:ascii="Calibri" w:hAnsi="Calibri" w:cs="Calibri"/>
        </w:rPr>
        <w:t xml:space="preserve">from threats </w:t>
      </w:r>
      <w:r w:rsidR="00F54B10" w:rsidRPr="00484EBF">
        <w:rPr>
          <w:rFonts w:ascii="Calibri" w:hAnsi="Calibri" w:cs="Calibri"/>
        </w:rPr>
        <w:t xml:space="preserve">as </w:t>
      </w:r>
      <w:r w:rsidRPr="00484EBF">
        <w:rPr>
          <w:rFonts w:ascii="Calibri" w:hAnsi="Calibri" w:cs="Calibri"/>
        </w:rPr>
        <w:t>ill-intended hackers</w:t>
      </w:r>
      <w:r w:rsidR="00F54B10" w:rsidRPr="00484EBF">
        <w:rPr>
          <w:rFonts w:ascii="Calibri" w:hAnsi="Calibri" w:cs="Calibri"/>
        </w:rPr>
        <w:t xml:space="preserve"> attempt to</w:t>
      </w:r>
      <w:r w:rsidRPr="00484EBF">
        <w:rPr>
          <w:rFonts w:ascii="Calibri" w:hAnsi="Calibri" w:cs="Calibri"/>
        </w:rPr>
        <w:t xml:space="preserve"> infiltrate</w:t>
      </w:r>
      <w:r w:rsidR="00F54B10" w:rsidRPr="00484EBF">
        <w:rPr>
          <w:rFonts w:ascii="Calibri" w:hAnsi="Calibri" w:cs="Calibri"/>
        </w:rPr>
        <w:t xml:space="preserve"> a person’s</w:t>
      </w:r>
      <w:r w:rsidRPr="00484EBF">
        <w:rPr>
          <w:rFonts w:ascii="Calibri" w:hAnsi="Calibri" w:cs="Calibri"/>
        </w:rPr>
        <w:t xml:space="preserve"> </w:t>
      </w:r>
      <w:r w:rsidR="00F54B10" w:rsidRPr="00484EBF">
        <w:rPr>
          <w:rFonts w:ascii="Calibri" w:hAnsi="Calibri" w:cs="Calibri"/>
        </w:rPr>
        <w:t xml:space="preserve">IT system. </w:t>
      </w:r>
      <w:r w:rsidRPr="00484EBF">
        <w:rPr>
          <w:rFonts w:ascii="Calibri" w:hAnsi="Calibri" w:cs="Calibri"/>
        </w:rPr>
        <w:t xml:space="preserve">By being one step ahead of attackers these programs will </w:t>
      </w:r>
      <w:r w:rsidR="00F54B10" w:rsidRPr="00484EBF">
        <w:rPr>
          <w:rFonts w:ascii="Calibri" w:hAnsi="Calibri" w:cs="Calibri"/>
        </w:rPr>
        <w:t>operate in both a proactive and protective manner.</w:t>
      </w:r>
    </w:p>
    <w:p w14:paraId="144516E3" w14:textId="488A3EB5" w:rsidR="00B4287F" w:rsidRPr="00484EBF" w:rsidRDefault="00F73A19">
      <w:pPr>
        <w:widowControl w:val="0"/>
        <w:autoSpaceDE w:val="0"/>
        <w:autoSpaceDN w:val="0"/>
        <w:adjustRightInd w:val="0"/>
        <w:spacing w:after="200" w:line="276" w:lineRule="auto"/>
        <w:rPr>
          <w:rFonts w:ascii="Calibri" w:hAnsi="Calibri" w:cs="Calibri"/>
        </w:rPr>
      </w:pPr>
      <w:r w:rsidRPr="00484EBF">
        <w:rPr>
          <w:rFonts w:ascii="Calibri" w:hAnsi="Calibri" w:cs="Calibri"/>
        </w:rPr>
        <w:t xml:space="preserve">Artificial </w:t>
      </w:r>
      <w:r w:rsidR="00833151">
        <w:rPr>
          <w:rFonts w:ascii="Calibri" w:hAnsi="Calibri" w:cs="Calibri"/>
        </w:rPr>
        <w:t>i</w:t>
      </w:r>
      <w:r w:rsidRPr="00484EBF">
        <w:rPr>
          <w:rFonts w:ascii="Calibri" w:hAnsi="Calibri" w:cs="Calibri"/>
        </w:rPr>
        <w:t xml:space="preserve">ntelligence, </w:t>
      </w:r>
      <w:r w:rsidR="00833151">
        <w:rPr>
          <w:rFonts w:ascii="Calibri" w:hAnsi="Calibri" w:cs="Calibri"/>
        </w:rPr>
        <w:t>m</w:t>
      </w:r>
      <w:r w:rsidRPr="00484EBF">
        <w:rPr>
          <w:rFonts w:ascii="Calibri" w:hAnsi="Calibri" w:cs="Calibri"/>
        </w:rPr>
        <w:t xml:space="preserve">achine </w:t>
      </w:r>
      <w:r w:rsidR="00833151">
        <w:rPr>
          <w:rFonts w:ascii="Calibri" w:hAnsi="Calibri" w:cs="Calibri"/>
        </w:rPr>
        <w:t>and d</w:t>
      </w:r>
      <w:r w:rsidRPr="00484EBF">
        <w:rPr>
          <w:rFonts w:ascii="Calibri" w:hAnsi="Calibri" w:cs="Calibri"/>
        </w:rPr>
        <w:t xml:space="preserve">eep </w:t>
      </w:r>
      <w:r w:rsidR="00833151">
        <w:rPr>
          <w:rFonts w:ascii="Calibri" w:hAnsi="Calibri" w:cs="Calibri"/>
        </w:rPr>
        <w:t>l</w:t>
      </w:r>
      <w:r w:rsidRPr="00484EBF">
        <w:rPr>
          <w:rFonts w:ascii="Calibri" w:hAnsi="Calibri" w:cs="Calibri"/>
        </w:rPr>
        <w:t>earning are inter-related technologies. As one advances, the other</w:t>
      </w:r>
      <w:r w:rsidR="00F30C38">
        <w:rPr>
          <w:rFonts w:ascii="Calibri" w:hAnsi="Calibri" w:cs="Calibri"/>
        </w:rPr>
        <w:t>s</w:t>
      </w:r>
      <w:r w:rsidRPr="00484EBF">
        <w:rPr>
          <w:rFonts w:ascii="Calibri" w:hAnsi="Calibri" w:cs="Calibri"/>
        </w:rPr>
        <w:t xml:space="preserve"> benefit from</w:t>
      </w:r>
      <w:r w:rsidR="00F30C38">
        <w:rPr>
          <w:rFonts w:ascii="Calibri" w:hAnsi="Calibri" w:cs="Calibri"/>
        </w:rPr>
        <w:t xml:space="preserve"> the </w:t>
      </w:r>
      <w:r w:rsidR="00E95809">
        <w:rPr>
          <w:rFonts w:ascii="Calibri" w:hAnsi="Calibri" w:cs="Calibri"/>
        </w:rPr>
        <w:t>developments in that field</w:t>
      </w:r>
      <w:r w:rsidRPr="00484EBF">
        <w:rPr>
          <w:rFonts w:ascii="Calibri" w:hAnsi="Calibri" w:cs="Calibri"/>
        </w:rPr>
        <w:t xml:space="preserve">. </w:t>
      </w:r>
      <w:r w:rsidR="00E95809">
        <w:rPr>
          <w:rFonts w:ascii="Calibri" w:hAnsi="Calibri" w:cs="Calibri"/>
        </w:rPr>
        <w:t>Advancements</w:t>
      </w:r>
      <w:r w:rsidR="00E95809" w:rsidRPr="00484EBF">
        <w:rPr>
          <w:rFonts w:ascii="Calibri" w:hAnsi="Calibri" w:cs="Calibri"/>
        </w:rPr>
        <w:t xml:space="preserve"> </w:t>
      </w:r>
      <w:r w:rsidRPr="00484EBF">
        <w:rPr>
          <w:rFonts w:ascii="Calibri" w:hAnsi="Calibri" w:cs="Calibri"/>
        </w:rPr>
        <w:t>in these areas will make our digital and personal lives faster, safer and more affordable</w:t>
      </w:r>
      <w:r w:rsidR="00E95809">
        <w:rPr>
          <w:rFonts w:ascii="Calibri" w:hAnsi="Calibri" w:cs="Calibri"/>
        </w:rPr>
        <w:t>, as well as creating</w:t>
      </w:r>
      <w:r w:rsidRPr="00484EBF">
        <w:rPr>
          <w:rFonts w:ascii="Calibri" w:hAnsi="Calibri" w:cs="Calibri"/>
        </w:rPr>
        <w:t xml:space="preserve"> new fields for innovation in other areas of Information Technology.</w:t>
      </w:r>
    </w:p>
    <w:p w14:paraId="138D4348" w14:textId="2D5ADF80" w:rsidR="00441890" w:rsidRPr="00484EBF" w:rsidRDefault="00441890" w:rsidP="00F54B10">
      <w:pPr>
        <w:pStyle w:val="Heading2"/>
      </w:pPr>
    </w:p>
    <w:p w14:paraId="5E685C0B" w14:textId="3EA1A59B" w:rsidR="00F54B10" w:rsidRPr="00484EBF" w:rsidRDefault="00F54B10" w:rsidP="00F54B10">
      <w:pPr>
        <w:pStyle w:val="Heading2"/>
      </w:pPr>
    </w:p>
    <w:p w14:paraId="5A5AF5DC" w14:textId="6E96EEDB" w:rsidR="00F54B10" w:rsidRPr="00484EBF" w:rsidRDefault="00F54B10" w:rsidP="00F54B10"/>
    <w:p w14:paraId="2F564404" w14:textId="1B7C1C0E" w:rsidR="00F54B10" w:rsidRPr="00484EBF" w:rsidRDefault="00F54B10" w:rsidP="00F54B10"/>
    <w:p w14:paraId="034D0D52" w14:textId="3E04BA29" w:rsidR="00F54B10" w:rsidRPr="00484EBF" w:rsidRDefault="00F54B10" w:rsidP="00F54B10"/>
    <w:p w14:paraId="566699A7" w14:textId="39217595" w:rsidR="00F54B10" w:rsidRPr="00484EBF" w:rsidRDefault="00F54B10" w:rsidP="00F54B10"/>
    <w:p w14:paraId="53A8ADC5" w14:textId="091F33D7" w:rsidR="00F54B10" w:rsidRPr="00484EBF" w:rsidRDefault="00F54B10" w:rsidP="00F54B10"/>
    <w:p w14:paraId="0D146758" w14:textId="03407560" w:rsidR="00F54B10" w:rsidRPr="00484EBF" w:rsidRDefault="00357D21" w:rsidP="00F54B10">
      <w:ins w:id="62" w:author="Timothy Prast" w:date="2021-10-14T21:03:00Z">
        <w:r w:rsidRPr="00357D21">
          <w:rPr>
            <w:highlight w:val="yellow"/>
            <w:rPrChange w:id="63" w:author="Timothy Prast" w:date="2021-10-14T21:03:00Z">
              <w:rPr/>
            </w:rPrChange>
          </w:rPr>
          <w:t xml:space="preserve">References below are the ones cited </w:t>
        </w:r>
        <w:r w:rsidRPr="00357D21">
          <w:rPr>
            <w:highlight w:val="yellow"/>
            <w:rPrChange w:id="64" w:author="Timothy Prast" w:date="2021-10-14T21:04:00Z">
              <w:rPr/>
            </w:rPrChange>
          </w:rPr>
          <w:t>in text</w:t>
        </w:r>
      </w:ins>
      <w:ins w:id="65" w:author="Timothy Prast" w:date="2021-10-14T21:04:00Z">
        <w:r w:rsidRPr="00357D21">
          <w:rPr>
            <w:highlight w:val="yellow"/>
            <w:rPrChange w:id="66" w:author="Timothy Prast" w:date="2021-10-14T21:04:00Z">
              <w:rPr/>
            </w:rPrChange>
          </w:rPr>
          <w:t xml:space="preserve"> – footnotes to be deleted</w:t>
        </w:r>
      </w:ins>
    </w:p>
    <w:customXmlInsRangeStart w:id="67" w:author="Timothy Prast" w:date="2021-10-14T20:56:00Z"/>
    <w:bookmarkStart w:id="68" w:name="_Toc85115302" w:displacedByCustomXml="next"/>
    <w:sdt>
      <w:sdtPr>
        <w:rPr>
          <w:rFonts w:asciiTheme="minorHAnsi" w:eastAsiaTheme="minorEastAsia" w:hAnsiTheme="minorHAnsi" w:cstheme="minorBidi"/>
          <w:color w:val="auto"/>
          <w:sz w:val="22"/>
          <w:szCs w:val="22"/>
        </w:rPr>
        <w:id w:val="261420641"/>
        <w:docPartObj>
          <w:docPartGallery w:val="Bibliographies"/>
          <w:docPartUnique/>
        </w:docPartObj>
      </w:sdtPr>
      <w:sdtContent>
        <w:customXmlInsRangeEnd w:id="67"/>
        <w:p w14:paraId="38785020" w14:textId="77777777" w:rsidR="00357D21" w:rsidRDefault="00357D21" w:rsidP="00357D21">
          <w:pPr>
            <w:pStyle w:val="Heading1"/>
            <w:rPr>
              <w:ins w:id="69" w:author="Timothy Prast" w:date="2021-10-14T20:56:00Z"/>
            </w:rPr>
          </w:pPr>
          <w:ins w:id="70" w:author="Timothy Prast" w:date="2021-10-14T20:56:00Z">
            <w:r>
              <w:t>References</w:t>
            </w:r>
            <w:bookmarkEnd w:id="68"/>
          </w:ins>
        </w:p>
        <w:customXmlInsRangeStart w:id="71" w:author="Timothy Prast" w:date="2021-10-14T20:56:00Z"/>
        <w:sdt>
          <w:sdtPr>
            <w:id w:val="-573587230"/>
            <w:bibliography/>
          </w:sdtPr>
          <w:sdtContent>
            <w:customXmlInsRangeEnd w:id="71"/>
            <w:p w14:paraId="7AA6B277" w14:textId="77777777" w:rsidR="00357D21" w:rsidRDefault="00357D21" w:rsidP="00357D21">
              <w:pPr>
                <w:pStyle w:val="Bibliography"/>
                <w:rPr>
                  <w:ins w:id="72" w:author="Timothy Prast" w:date="2021-10-14T20:56:00Z"/>
                  <w:noProof/>
                  <w:sz w:val="24"/>
                  <w:szCs w:val="24"/>
                </w:rPr>
              </w:pPr>
              <w:ins w:id="73" w:author="Timothy Prast" w:date="2021-10-14T20:56:00Z">
                <w:r>
                  <w:fldChar w:fldCharType="begin"/>
                </w:r>
                <w:r>
                  <w:instrText xml:space="preserve"> BIBLIOGRAPHY </w:instrText>
                </w:r>
                <w:r>
                  <w:fldChar w:fldCharType="separate"/>
                </w:r>
                <w:r>
                  <w:rPr>
                    <w:noProof/>
                  </w:rPr>
                  <w:t xml:space="preserve">Arroyo, R., 2016. </w:t>
                </w:r>
                <w:r>
                  <w:rPr>
                    <w:i/>
                    <w:iCs/>
                    <w:noProof/>
                  </w:rPr>
                  <w:t xml:space="preserve">Research Gate. </w:t>
                </w:r>
                <w:r>
                  <w:rPr>
                    <w:noProof/>
                  </w:rPr>
                  <w:t xml:space="preserve">[Online] </w:t>
                </w:r>
                <w:r>
                  <w:rPr>
                    <w:noProof/>
                  </w:rPr>
                  <w:br/>
                  <w:t xml:space="preserve">Available at: </w:t>
                </w:r>
                <w:r>
                  <w:rPr>
                    <w:noProof/>
                    <w:u w:val="single"/>
                  </w:rPr>
                  <w:t>https://www.researchgate.net/profile/Roberto-Arroyo-4/publication/304789242/figure/fig2/AS:380415174037504@1467709453041/Example-cases-of-pixel-wise-segmentation-performed-by-SegNet-on-real-road-scenarios.png</w:t>
                </w:r>
                <w:r>
                  <w:rPr>
                    <w:noProof/>
                  </w:rPr>
                  <w:br/>
                  <w:t>[Accessed 12 October 2021].</w:t>
                </w:r>
              </w:ins>
            </w:p>
            <w:p w14:paraId="68196D13" w14:textId="77777777" w:rsidR="00357D21" w:rsidRDefault="00357D21" w:rsidP="00357D21">
              <w:pPr>
                <w:pStyle w:val="Bibliography"/>
                <w:rPr>
                  <w:ins w:id="74" w:author="Timothy Prast" w:date="2021-10-14T20:56:00Z"/>
                  <w:noProof/>
                </w:rPr>
              </w:pPr>
              <w:ins w:id="75" w:author="Timothy Prast" w:date="2021-10-14T20:56:00Z">
                <w:r>
                  <w:rPr>
                    <w:noProof/>
                  </w:rPr>
                  <w:t xml:space="preserve">IBM, 2021. </w:t>
                </w:r>
                <w:r>
                  <w:rPr>
                    <w:i/>
                    <w:iCs/>
                    <w:noProof/>
                  </w:rPr>
                  <w:t xml:space="preserve">Ibm.com. </w:t>
                </w:r>
                <w:r>
                  <w:rPr>
                    <w:noProof/>
                  </w:rPr>
                  <w:t xml:space="preserve">[Online] </w:t>
                </w:r>
                <w:r>
                  <w:rPr>
                    <w:noProof/>
                  </w:rPr>
                  <w:br/>
                  <w:t xml:space="preserve">Available at: </w:t>
                </w:r>
                <w:r>
                  <w:rPr>
                    <w:noProof/>
                    <w:u w:val="single"/>
                  </w:rPr>
                  <w:t>https://www.ibm.com/cloud/learn/machine-learning</w:t>
                </w:r>
                <w:r>
                  <w:rPr>
                    <w:noProof/>
                  </w:rPr>
                  <w:br/>
                  <w:t>[Accessed 12 October 2021].</w:t>
                </w:r>
              </w:ins>
            </w:p>
            <w:p w14:paraId="327A56D5" w14:textId="77777777" w:rsidR="00357D21" w:rsidRDefault="00357D21" w:rsidP="00357D21">
              <w:pPr>
                <w:pStyle w:val="Bibliography"/>
                <w:rPr>
                  <w:ins w:id="76" w:author="Timothy Prast" w:date="2021-10-14T20:56:00Z"/>
                  <w:noProof/>
                </w:rPr>
              </w:pPr>
              <w:ins w:id="77" w:author="Timothy Prast" w:date="2021-10-14T20:56:00Z">
                <w:r>
                  <w:rPr>
                    <w:noProof/>
                  </w:rPr>
                  <w:t xml:space="preserve">IBM, 2021. </w:t>
                </w:r>
                <w:r>
                  <w:rPr>
                    <w:i/>
                    <w:iCs/>
                    <w:noProof/>
                  </w:rPr>
                  <w:t xml:space="preserve">Ibm.com. </w:t>
                </w:r>
                <w:r>
                  <w:rPr>
                    <w:noProof/>
                  </w:rPr>
                  <w:t xml:space="preserve">[Online] </w:t>
                </w:r>
                <w:r>
                  <w:rPr>
                    <w:noProof/>
                  </w:rPr>
                  <w:br/>
                  <w:t xml:space="preserve">Available at: </w:t>
                </w:r>
                <w:r>
                  <w:rPr>
                    <w:noProof/>
                    <w:u w:val="single"/>
                  </w:rPr>
                  <w:t>https://www.ibm.com/au-en/cloud/learn/neural-networks</w:t>
                </w:r>
                <w:r>
                  <w:rPr>
                    <w:noProof/>
                  </w:rPr>
                  <w:br/>
                  <w:t>[Accessed 12 October 2021].</w:t>
                </w:r>
              </w:ins>
            </w:p>
            <w:p w14:paraId="1A61F68F" w14:textId="77777777" w:rsidR="00357D21" w:rsidRDefault="00357D21" w:rsidP="00357D21">
              <w:pPr>
                <w:pStyle w:val="Bibliography"/>
                <w:rPr>
                  <w:ins w:id="78" w:author="Timothy Prast" w:date="2021-10-14T20:56:00Z"/>
                  <w:noProof/>
                </w:rPr>
              </w:pPr>
              <w:ins w:id="79" w:author="Timothy Prast" w:date="2021-10-14T20:56:00Z">
                <w:r>
                  <w:rPr>
                    <w:noProof/>
                  </w:rPr>
                  <w:t xml:space="preserve">IOSR-JCE, 2021. A Critical Conceptual Analysis of Definitions of Aritifical Intelligence as Applicable to Computer Engineering. </w:t>
                </w:r>
                <w:r>
                  <w:rPr>
                    <w:i/>
                    <w:iCs/>
                    <w:noProof/>
                  </w:rPr>
                  <w:t xml:space="preserve">IOSR Journal of Computer Engineering, </w:t>
                </w:r>
                <w:r>
                  <w:rPr>
                    <w:noProof/>
                  </w:rPr>
                  <w:t>16(2), p. 13.</w:t>
                </w:r>
              </w:ins>
            </w:p>
            <w:p w14:paraId="3B3C82DF" w14:textId="77777777" w:rsidR="00357D21" w:rsidRDefault="00357D21" w:rsidP="00357D21">
              <w:pPr>
                <w:pStyle w:val="Bibliography"/>
                <w:rPr>
                  <w:ins w:id="80" w:author="Timothy Prast" w:date="2021-10-14T20:56:00Z"/>
                  <w:noProof/>
                </w:rPr>
              </w:pPr>
              <w:ins w:id="81" w:author="Timothy Prast" w:date="2021-10-14T20:56:00Z">
                <w:r>
                  <w:rPr>
                    <w:noProof/>
                  </w:rPr>
                  <w:t xml:space="preserve">J, N., H, C. &amp; M, B., 2019. Machine Learning: Applications of Artifical Intelligence to Imaging and Diagnosis. </w:t>
                </w:r>
                <w:r>
                  <w:rPr>
                    <w:i/>
                    <w:iCs/>
                    <w:noProof/>
                  </w:rPr>
                  <w:t xml:space="preserve">Biophysical Reviews, </w:t>
                </w:r>
                <w:r>
                  <w:rPr>
                    <w:noProof/>
                  </w:rPr>
                  <w:t>11(1), pp. 111-118.</w:t>
                </w:r>
              </w:ins>
            </w:p>
            <w:p w14:paraId="1B758453" w14:textId="77777777" w:rsidR="00357D21" w:rsidRDefault="00357D21" w:rsidP="00357D21">
              <w:pPr>
                <w:pStyle w:val="Bibliography"/>
                <w:rPr>
                  <w:ins w:id="82" w:author="Timothy Prast" w:date="2021-10-14T20:56:00Z"/>
                  <w:noProof/>
                </w:rPr>
              </w:pPr>
              <w:ins w:id="83" w:author="Timothy Prast" w:date="2021-10-14T20:56:00Z">
                <w:r>
                  <w:rPr>
                    <w:noProof/>
                  </w:rPr>
                  <w:t xml:space="preserve">Marius, H., 2021. </w:t>
                </w:r>
                <w:r>
                  <w:rPr>
                    <w:i/>
                    <w:iCs/>
                    <w:noProof/>
                  </w:rPr>
                  <w:t xml:space="preserve">Toward Data Science. </w:t>
                </w:r>
                <w:r>
                  <w:rPr>
                    <w:noProof/>
                  </w:rPr>
                  <w:t xml:space="preserve">[Online] </w:t>
                </w:r>
                <w:r>
                  <w:rPr>
                    <w:noProof/>
                  </w:rPr>
                  <w:br/>
                  <w:t xml:space="preserve">Available at: </w:t>
                </w:r>
                <w:r>
                  <w:rPr>
                    <w:noProof/>
                    <w:u w:val="single"/>
                  </w:rPr>
                  <w:t>https://towardsdatascience.com/overview-state-of-the-art-machine-learning-algorithms-per-discipline-per-task-c1a16a66b8bb</w:t>
                </w:r>
                <w:r>
                  <w:rPr>
                    <w:noProof/>
                  </w:rPr>
                  <w:br/>
                  <w:t>[Accessed 12 October 2021].</w:t>
                </w:r>
              </w:ins>
            </w:p>
            <w:p w14:paraId="0662196E" w14:textId="77777777" w:rsidR="00357D21" w:rsidRDefault="00357D21" w:rsidP="00357D21">
              <w:pPr>
                <w:rPr>
                  <w:ins w:id="84" w:author="Timothy Prast" w:date="2021-10-14T20:56:00Z"/>
                </w:rPr>
              </w:pPr>
              <w:ins w:id="85" w:author="Timothy Prast" w:date="2021-10-14T20:56:00Z">
                <w:r>
                  <w:rPr>
                    <w:b/>
                    <w:bCs/>
                    <w:noProof/>
                  </w:rPr>
                  <w:fldChar w:fldCharType="end"/>
                </w:r>
              </w:ins>
            </w:p>
            <w:customXmlInsRangeStart w:id="86" w:author="Timothy Prast" w:date="2021-10-14T20:56:00Z"/>
          </w:sdtContent>
        </w:sdt>
        <w:customXmlInsRangeEnd w:id="86"/>
        <w:customXmlInsRangeStart w:id="87" w:author="Timothy Prast" w:date="2021-10-14T20:56:00Z"/>
      </w:sdtContent>
    </w:sdt>
    <w:customXmlInsRangeEnd w:id="87"/>
    <w:p w14:paraId="7C637942" w14:textId="0F2FE219" w:rsidR="00F54B10" w:rsidRPr="00484EBF" w:rsidRDefault="00F54B10" w:rsidP="00F54B10"/>
    <w:p w14:paraId="11B8856A" w14:textId="28B22586" w:rsidR="00F54B10" w:rsidRDefault="00F54B10" w:rsidP="00F54B10">
      <w:pPr>
        <w:rPr>
          <w:ins w:id="88" w:author="Timothy Prast" w:date="2021-10-14T20:56:00Z"/>
        </w:rPr>
      </w:pPr>
    </w:p>
    <w:p w14:paraId="5556437F" w14:textId="6968335B" w:rsidR="00357D21" w:rsidRDefault="00357D21" w:rsidP="00F54B10">
      <w:pPr>
        <w:rPr>
          <w:ins w:id="89" w:author="Timothy Prast" w:date="2021-10-14T20:56:00Z"/>
        </w:rPr>
      </w:pPr>
    </w:p>
    <w:p w14:paraId="5D870A31" w14:textId="77777777" w:rsidR="00357D21" w:rsidRPr="00484EBF" w:rsidRDefault="00357D21" w:rsidP="00F54B10"/>
    <w:p w14:paraId="123CE9C6" w14:textId="50AD00C1" w:rsidR="00441890" w:rsidRPr="00484EBF" w:rsidRDefault="00441890" w:rsidP="00F54B10">
      <w:pPr>
        <w:pStyle w:val="Heading2"/>
      </w:pPr>
      <w:bookmarkStart w:id="90" w:name="_Toc84940820"/>
      <w:r w:rsidRPr="00484EBF">
        <w:t>References</w:t>
      </w:r>
      <w:bookmarkEnd w:id="90"/>
      <w:r w:rsidRPr="00484EBF">
        <w:t xml:space="preserve"> </w:t>
      </w:r>
    </w:p>
    <w:p w14:paraId="011E2E30" w14:textId="762046AE" w:rsidR="00F54B10" w:rsidRPr="00484EBF" w:rsidRDefault="00F54B10" w:rsidP="00F54B10">
      <w:pPr>
        <w:pStyle w:val="FootnoteText"/>
        <w:rPr>
          <w:rFonts w:cstheme="minorHAnsi"/>
          <w:color w:val="000000"/>
          <w:sz w:val="22"/>
          <w:szCs w:val="22"/>
          <w:shd w:val="clear" w:color="auto" w:fill="FFFFFF"/>
        </w:rPr>
      </w:pPr>
      <w:r w:rsidRPr="00513C97">
        <w:rPr>
          <w:rFonts w:cstheme="minorHAnsi"/>
          <w:color w:val="000000"/>
          <w:sz w:val="22"/>
          <w:szCs w:val="22"/>
          <w:shd w:val="clear" w:color="auto" w:fill="FFFFFF"/>
        </w:rPr>
        <w:t>Nichols, J., Herbert Chan, H. and Baker, M., 2019. Machine learning: applications of artificial intelligence to imaging and diagnosis. </w:t>
      </w:r>
      <w:r w:rsidRPr="00484EBF">
        <w:rPr>
          <w:rFonts w:cstheme="minorHAnsi"/>
          <w:i/>
          <w:iCs/>
          <w:color w:val="000000"/>
          <w:sz w:val="22"/>
          <w:szCs w:val="22"/>
          <w:shd w:val="clear" w:color="auto" w:fill="FFFFFF"/>
        </w:rPr>
        <w:t>Biophysical Reviews</w:t>
      </w:r>
      <w:r w:rsidRPr="00484EBF">
        <w:rPr>
          <w:rFonts w:cstheme="minorHAnsi"/>
          <w:color w:val="000000"/>
          <w:sz w:val="22"/>
          <w:szCs w:val="22"/>
          <w:shd w:val="clear" w:color="auto" w:fill="FFFFFF"/>
        </w:rPr>
        <w:t>, [online] 111-118(11). Available at: &lt;https://www.ncbi.nlm.nih.gov/pmc/articles/PMC6381354/&gt; [Accessed 12 October 2021].</w:t>
      </w:r>
    </w:p>
    <w:p w14:paraId="7E60682F" w14:textId="77777777" w:rsidR="00F54B10" w:rsidRPr="00484EBF" w:rsidRDefault="00F54B10" w:rsidP="00F54B10">
      <w:pPr>
        <w:pStyle w:val="FootnoteText"/>
        <w:rPr>
          <w:rFonts w:cstheme="minorHAnsi"/>
          <w:sz w:val="22"/>
          <w:szCs w:val="22"/>
        </w:rPr>
      </w:pPr>
    </w:p>
    <w:p w14:paraId="7DDE8D46" w14:textId="04E4B95B" w:rsidR="00F54B10" w:rsidRPr="00484EBF" w:rsidRDefault="00F54B10" w:rsidP="00F54B10">
      <w:pPr>
        <w:pStyle w:val="FootnoteText"/>
        <w:rPr>
          <w:rFonts w:cstheme="minorHAnsi"/>
          <w:sz w:val="22"/>
          <w:szCs w:val="22"/>
        </w:rPr>
      </w:pPr>
      <w:r w:rsidRPr="00513C97">
        <w:rPr>
          <w:rFonts w:cstheme="minorHAnsi"/>
          <w:i/>
          <w:iCs/>
          <w:color w:val="000000"/>
          <w:sz w:val="22"/>
          <w:szCs w:val="22"/>
          <w:shd w:val="clear" w:color="auto" w:fill="FFFFFF"/>
        </w:rPr>
        <w:t>IOSR Journal of Computer Engineering (IOSR-JCE)</w:t>
      </w:r>
      <w:r w:rsidRPr="00513C97">
        <w:rPr>
          <w:rFonts w:cstheme="minorHAnsi"/>
          <w:color w:val="000000"/>
          <w:sz w:val="22"/>
          <w:szCs w:val="22"/>
          <w:shd w:val="clear" w:color="auto" w:fill="FFFFFF"/>
        </w:rPr>
        <w:t>, 2021. A Critical Conceptual Analysis of Definitions of Artificial Intell</w:t>
      </w:r>
      <w:r w:rsidRPr="00545F4B">
        <w:rPr>
          <w:rFonts w:cstheme="minorHAnsi"/>
          <w:color w:val="000000"/>
          <w:sz w:val="22"/>
          <w:szCs w:val="22"/>
          <w:shd w:val="clear" w:color="auto" w:fill="FFFFFF"/>
        </w:rPr>
        <w:t>igence as Applicable to Computer Engineering. 16(2), p.13.</w:t>
      </w:r>
    </w:p>
    <w:p w14:paraId="5DDEAC37" w14:textId="1675E5E5" w:rsidR="00F54B10" w:rsidRPr="00484EBF" w:rsidRDefault="00F54B10" w:rsidP="00F54B10">
      <w:pPr>
        <w:pStyle w:val="FootnoteText"/>
        <w:rPr>
          <w:rFonts w:cstheme="minorHAnsi"/>
          <w:sz w:val="22"/>
          <w:szCs w:val="22"/>
        </w:rPr>
      </w:pPr>
      <w:r w:rsidRPr="00513C97">
        <w:rPr>
          <w:rFonts w:cstheme="minorHAnsi"/>
          <w:color w:val="000000"/>
          <w:sz w:val="22"/>
          <w:szCs w:val="22"/>
          <w:shd w:val="clear" w:color="auto" w:fill="FFFFFF"/>
        </w:rPr>
        <w:t>Education, I., 2021. </w:t>
      </w:r>
      <w:r w:rsidRPr="00513C97">
        <w:rPr>
          <w:rFonts w:cstheme="minorHAnsi"/>
          <w:i/>
          <w:iCs/>
          <w:color w:val="000000"/>
          <w:sz w:val="22"/>
          <w:szCs w:val="22"/>
          <w:shd w:val="clear" w:color="auto" w:fill="FFFFFF"/>
        </w:rPr>
        <w:t xml:space="preserve">What is Machine </w:t>
      </w:r>
      <w:proofErr w:type="gramStart"/>
      <w:r w:rsidRPr="00513C97">
        <w:rPr>
          <w:rFonts w:cstheme="minorHAnsi"/>
          <w:i/>
          <w:iCs/>
          <w:color w:val="000000"/>
          <w:sz w:val="22"/>
          <w:szCs w:val="22"/>
          <w:shd w:val="clear" w:color="auto" w:fill="FFFFFF"/>
        </w:rPr>
        <w:t>Learning?</w:t>
      </w:r>
      <w:r w:rsidRPr="00545F4B">
        <w:rPr>
          <w:rFonts w:cstheme="minorHAnsi"/>
          <w:color w:val="000000"/>
          <w:sz w:val="22"/>
          <w:szCs w:val="22"/>
          <w:shd w:val="clear" w:color="auto" w:fill="FFFFFF"/>
        </w:rPr>
        <w:t>.</w:t>
      </w:r>
      <w:proofErr w:type="gramEnd"/>
      <w:r w:rsidRPr="00484EBF">
        <w:rPr>
          <w:rFonts w:cstheme="minorHAnsi"/>
          <w:color w:val="000000"/>
          <w:sz w:val="22"/>
          <w:szCs w:val="22"/>
          <w:shd w:val="clear" w:color="auto" w:fill="FFFFFF"/>
        </w:rPr>
        <w:t xml:space="preserve"> [online] Ibm.com. Available at: &lt;https://www.ibm.com/cloud/learn/machine-learning&gt; [Accessed 12 October 2021].</w:t>
      </w:r>
    </w:p>
    <w:p w14:paraId="46C7FC13" w14:textId="77777777" w:rsidR="00F54B10" w:rsidRPr="00484EBF" w:rsidRDefault="00F54B10">
      <w:pPr>
        <w:widowControl w:val="0"/>
        <w:autoSpaceDE w:val="0"/>
        <w:autoSpaceDN w:val="0"/>
        <w:adjustRightInd w:val="0"/>
        <w:spacing w:after="200" w:line="276" w:lineRule="auto"/>
        <w:rPr>
          <w:rFonts w:cstheme="minorHAnsi"/>
        </w:rPr>
      </w:pPr>
    </w:p>
    <w:p w14:paraId="41352641" w14:textId="39E3E04A" w:rsidR="00441890" w:rsidRPr="00484EBF" w:rsidRDefault="00441890">
      <w:pPr>
        <w:widowControl w:val="0"/>
        <w:autoSpaceDE w:val="0"/>
        <w:autoSpaceDN w:val="0"/>
        <w:adjustRightInd w:val="0"/>
        <w:spacing w:after="200" w:line="276" w:lineRule="auto"/>
        <w:rPr>
          <w:rFonts w:cstheme="minorHAnsi"/>
          <w:color w:val="000000"/>
          <w:shd w:val="clear" w:color="auto" w:fill="FFFFFF"/>
        </w:rPr>
      </w:pPr>
      <w:r w:rsidRPr="00513C97">
        <w:rPr>
          <w:rFonts w:cstheme="minorHAnsi"/>
          <w:color w:val="000000"/>
          <w:shd w:val="clear" w:color="auto" w:fill="FFFFFF"/>
        </w:rPr>
        <w:t>&lt;https://www.researchgate.net/profile/Roberto-Arroyo-4/publication/304789242/figure/fig2/AS:380415174037504@1467709453041/Example-cases-of-pixe</w:t>
      </w:r>
      <w:r w:rsidRPr="00484EBF">
        <w:rPr>
          <w:rFonts w:cstheme="minorHAnsi"/>
          <w:color w:val="000000"/>
          <w:shd w:val="clear" w:color="auto" w:fill="FFFFFF"/>
        </w:rPr>
        <w:t>l-wise-segmentation-performed-by-SegNet-on-real-road-scenarios.png&gt; [Accessed 12 October 2021].</w:t>
      </w:r>
    </w:p>
    <w:p w14:paraId="3A261088" w14:textId="2BB0AB4C" w:rsidR="00F54B10" w:rsidRPr="00484EBF" w:rsidRDefault="00F54B10" w:rsidP="00F54B10">
      <w:pPr>
        <w:pStyle w:val="FootnoteText"/>
        <w:rPr>
          <w:rFonts w:cstheme="minorHAnsi"/>
          <w:color w:val="000000"/>
          <w:sz w:val="22"/>
          <w:szCs w:val="22"/>
          <w:shd w:val="clear" w:color="auto" w:fill="FFFFFF"/>
        </w:rPr>
      </w:pPr>
      <w:r w:rsidRPr="00484EBF">
        <w:rPr>
          <w:rFonts w:cstheme="minorHAnsi"/>
          <w:color w:val="000000"/>
          <w:sz w:val="22"/>
          <w:szCs w:val="22"/>
          <w:shd w:val="clear" w:color="auto" w:fill="FFFFFF"/>
        </w:rPr>
        <w:t>Ibm.com. 2021. </w:t>
      </w:r>
      <w:r w:rsidRPr="00484EBF">
        <w:rPr>
          <w:rFonts w:cstheme="minorHAnsi"/>
          <w:i/>
          <w:iCs/>
          <w:color w:val="000000"/>
          <w:sz w:val="22"/>
          <w:szCs w:val="22"/>
          <w:shd w:val="clear" w:color="auto" w:fill="FFFFFF"/>
        </w:rPr>
        <w:t xml:space="preserve">What are Neural </w:t>
      </w:r>
      <w:proofErr w:type="gramStart"/>
      <w:r w:rsidRPr="00484EBF">
        <w:rPr>
          <w:rFonts w:cstheme="minorHAnsi"/>
          <w:i/>
          <w:iCs/>
          <w:color w:val="000000"/>
          <w:sz w:val="22"/>
          <w:szCs w:val="22"/>
          <w:shd w:val="clear" w:color="auto" w:fill="FFFFFF"/>
        </w:rPr>
        <w:t>Networks?</w:t>
      </w:r>
      <w:r w:rsidRPr="00484EBF">
        <w:rPr>
          <w:rFonts w:cstheme="minorHAnsi"/>
          <w:color w:val="000000"/>
          <w:sz w:val="22"/>
          <w:szCs w:val="22"/>
          <w:shd w:val="clear" w:color="auto" w:fill="FFFFFF"/>
        </w:rPr>
        <w:t>.</w:t>
      </w:r>
      <w:proofErr w:type="gramEnd"/>
      <w:r w:rsidRPr="00484EBF">
        <w:rPr>
          <w:rFonts w:cstheme="minorHAnsi"/>
          <w:color w:val="000000"/>
          <w:sz w:val="22"/>
          <w:szCs w:val="22"/>
          <w:shd w:val="clear" w:color="auto" w:fill="FFFFFF"/>
        </w:rPr>
        <w:t xml:space="preserve"> [online] Available at: &lt;https://www.ibm.com/au-en/cloud/learn/neural-networks&gt; [Accessed 12 October 2021].</w:t>
      </w:r>
    </w:p>
    <w:p w14:paraId="33A85050" w14:textId="77CDFB77" w:rsidR="00F54B10" w:rsidRPr="00484EBF" w:rsidRDefault="00F54B10" w:rsidP="00F54B10">
      <w:pPr>
        <w:pStyle w:val="FootnoteText"/>
        <w:rPr>
          <w:rFonts w:cstheme="minorHAnsi"/>
          <w:sz w:val="22"/>
          <w:szCs w:val="22"/>
        </w:rPr>
      </w:pPr>
    </w:p>
    <w:p w14:paraId="6F14FDCC" w14:textId="77777777" w:rsidR="00F54B10" w:rsidRPr="00484EBF" w:rsidRDefault="00F54B10" w:rsidP="00F54B10">
      <w:pPr>
        <w:pStyle w:val="FootnoteText"/>
        <w:rPr>
          <w:rFonts w:cstheme="minorHAnsi"/>
          <w:sz w:val="22"/>
          <w:szCs w:val="22"/>
        </w:rPr>
      </w:pPr>
      <w:r w:rsidRPr="00513C97">
        <w:rPr>
          <w:rFonts w:cstheme="minorHAnsi"/>
          <w:color w:val="000000"/>
          <w:sz w:val="22"/>
          <w:szCs w:val="22"/>
          <w:shd w:val="clear" w:color="auto" w:fill="FFFFFF"/>
        </w:rPr>
        <w:t>Medium. 2021. </w:t>
      </w:r>
      <w:r w:rsidRPr="00545F4B">
        <w:rPr>
          <w:rFonts w:cstheme="minorHAnsi"/>
          <w:i/>
          <w:iCs/>
          <w:color w:val="000000"/>
          <w:sz w:val="22"/>
          <w:szCs w:val="22"/>
          <w:shd w:val="clear" w:color="auto" w:fill="FFFFFF"/>
        </w:rPr>
        <w:t>Overview: State-of-the-Art Machine Learning Algorithms per Discipline &amp; per Task</w:t>
      </w:r>
      <w:r w:rsidRPr="00484EBF">
        <w:rPr>
          <w:rFonts w:cstheme="minorHAnsi"/>
          <w:color w:val="000000"/>
          <w:sz w:val="22"/>
          <w:szCs w:val="22"/>
          <w:shd w:val="clear" w:color="auto" w:fill="FFFFFF"/>
        </w:rPr>
        <w:t>. [online] Available at: &lt;https://towardsdatascience.com/overview-state-of-the-art-machine-learning-algorithms-per-discipline-per-task-c1a16a66b8bb&gt; [Accessed 12 October 2021].</w:t>
      </w:r>
    </w:p>
    <w:p w14:paraId="23A67087" w14:textId="77777777" w:rsidR="00F54B10" w:rsidRPr="00513C97" w:rsidRDefault="00F54B10" w:rsidP="00F54B10">
      <w:pPr>
        <w:pStyle w:val="FootnoteText"/>
        <w:rPr>
          <w:rFonts w:cstheme="minorHAnsi"/>
          <w:sz w:val="22"/>
          <w:szCs w:val="22"/>
        </w:rPr>
      </w:pPr>
    </w:p>
    <w:p w14:paraId="13595D45" w14:textId="343656A3" w:rsidR="00F54B10" w:rsidRPr="00484EBF" w:rsidRDefault="00F54B10" w:rsidP="00F54B10">
      <w:pPr>
        <w:pStyle w:val="FootnoteText"/>
        <w:rPr>
          <w:rFonts w:cstheme="minorHAnsi"/>
          <w:sz w:val="22"/>
          <w:szCs w:val="22"/>
        </w:rPr>
      </w:pPr>
      <w:r w:rsidRPr="00545F4B">
        <w:rPr>
          <w:rFonts w:cstheme="minorHAnsi"/>
          <w:color w:val="000000"/>
          <w:sz w:val="22"/>
          <w:szCs w:val="22"/>
          <w:shd w:val="clear" w:color="auto" w:fill="FFFFFF"/>
        </w:rPr>
        <w:t>Medium. 2021. </w:t>
      </w:r>
      <w:r w:rsidRPr="00484EBF">
        <w:rPr>
          <w:rFonts w:cstheme="minorHAnsi"/>
          <w:i/>
          <w:iCs/>
          <w:color w:val="000000"/>
          <w:sz w:val="22"/>
          <w:szCs w:val="22"/>
          <w:shd w:val="clear" w:color="auto" w:fill="FFFFFF"/>
        </w:rPr>
        <w:t>Overview: State-of-the-Art Machine Learning Algorithms per Discipline &amp; per Task</w:t>
      </w:r>
      <w:r w:rsidRPr="00484EBF">
        <w:rPr>
          <w:rFonts w:cstheme="minorHAnsi"/>
          <w:color w:val="000000"/>
          <w:sz w:val="22"/>
          <w:szCs w:val="22"/>
          <w:shd w:val="clear" w:color="auto" w:fill="FFFFFF"/>
        </w:rPr>
        <w:t>. [online] Available at: &lt;https://towardsdatascience.com/overview-state-of-the-art-machine-learning-algorithms-per-discipline-per-task-c1a16a66b8bb&gt; [Accessed 12 October 2021].</w:t>
      </w:r>
    </w:p>
    <w:p w14:paraId="3434F7D9" w14:textId="77777777" w:rsidR="00F54B10" w:rsidRPr="00484EBF" w:rsidRDefault="00F54B10" w:rsidP="00F54B10">
      <w:pPr>
        <w:pStyle w:val="FootnoteText"/>
        <w:rPr>
          <w:sz w:val="22"/>
          <w:szCs w:val="22"/>
        </w:rPr>
      </w:pPr>
    </w:p>
    <w:p w14:paraId="5450C86E" w14:textId="77777777" w:rsidR="00F54B10" w:rsidRPr="00513C97" w:rsidRDefault="00F54B10">
      <w:pPr>
        <w:widowControl w:val="0"/>
        <w:autoSpaceDE w:val="0"/>
        <w:autoSpaceDN w:val="0"/>
        <w:adjustRightInd w:val="0"/>
        <w:spacing w:after="200" w:line="276" w:lineRule="auto"/>
        <w:rPr>
          <w:rFonts w:ascii="Open Sans" w:hAnsi="Open Sans" w:cs="Open Sans"/>
          <w:color w:val="000000"/>
          <w:shd w:val="clear" w:color="auto" w:fill="FFFFFF"/>
        </w:rPr>
      </w:pPr>
    </w:p>
    <w:p w14:paraId="215E02C3" w14:textId="77777777" w:rsidR="00441890" w:rsidRPr="00484EBF" w:rsidRDefault="00441890">
      <w:pPr>
        <w:widowControl w:val="0"/>
        <w:autoSpaceDE w:val="0"/>
        <w:autoSpaceDN w:val="0"/>
        <w:adjustRightInd w:val="0"/>
        <w:spacing w:after="200" w:line="276" w:lineRule="auto"/>
        <w:rPr>
          <w:rFonts w:ascii="Calibri" w:hAnsi="Calibri" w:cs="Calibri"/>
        </w:rPr>
      </w:pPr>
    </w:p>
    <w:p w14:paraId="349A21F9" w14:textId="74161A9E" w:rsidR="00B4287F" w:rsidRPr="00484EBF" w:rsidRDefault="00B4287F" w:rsidP="00F54B10">
      <w:pPr>
        <w:widowControl w:val="0"/>
        <w:autoSpaceDE w:val="0"/>
        <w:autoSpaceDN w:val="0"/>
        <w:adjustRightInd w:val="0"/>
        <w:spacing w:after="200" w:line="276" w:lineRule="auto"/>
        <w:rPr>
          <w:rFonts w:ascii="Calibri" w:hAnsi="Calibri" w:cs="Calibri"/>
        </w:rPr>
      </w:pPr>
    </w:p>
    <w:p w14:paraId="18160BBA" w14:textId="77777777" w:rsidR="00F73A19" w:rsidRPr="00484EBF" w:rsidRDefault="00F73A19">
      <w:pPr>
        <w:widowControl w:val="0"/>
        <w:autoSpaceDE w:val="0"/>
        <w:autoSpaceDN w:val="0"/>
        <w:adjustRightInd w:val="0"/>
        <w:spacing w:after="200" w:line="276" w:lineRule="auto"/>
        <w:rPr>
          <w:rFonts w:ascii="Calibri" w:hAnsi="Calibri" w:cs="Calibri"/>
        </w:rPr>
      </w:pPr>
    </w:p>
    <w:sectPr w:rsidR="00F73A19" w:rsidRPr="00484EBF" w:rsidSect="00F54B10">
      <w:pgSz w:w="12240" w:h="15840"/>
      <w:pgMar w:top="1440" w:right="1440" w:bottom="1440" w:left="1440" w:header="720" w:footer="720" w:gutter="0"/>
      <w:pgNumType w:start="0"/>
      <w:cols w:space="720"/>
      <w:noEndnote/>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go Hughes" w:date="2021-10-14T20:46:00Z" w:initials="HH">
    <w:p w14:paraId="2DBAB074" w14:textId="5CA77160" w:rsidR="00286E3B" w:rsidRDefault="00286E3B">
      <w:pPr>
        <w:pStyle w:val="CommentText"/>
      </w:pPr>
      <w:r>
        <w:rPr>
          <w:rStyle w:val="CommentReference"/>
        </w:rPr>
        <w:annotationRef/>
      </w:r>
      <w:r>
        <w:t>Introduction should lead with original content (moved 3</w:t>
      </w:r>
      <w:r w:rsidRPr="00286E3B">
        <w:rPr>
          <w:vertAlign w:val="superscript"/>
        </w:rPr>
        <w:t>rd</w:t>
      </w:r>
      <w:r>
        <w:t xml:space="preserve"> line to first and added a</w:t>
      </w:r>
      <w:r w:rsidR="0047746A">
        <w:t>n extra sentence)</w:t>
      </w:r>
    </w:p>
  </w:comment>
  <w:comment w:id="2" w:author="Hugo Hughes" w:date="2021-10-14T18:05:00Z" w:initials="HH">
    <w:p w14:paraId="412528C4" w14:textId="6D0E5715" w:rsidR="00E92811" w:rsidRDefault="00E92811">
      <w:pPr>
        <w:pStyle w:val="CommentText"/>
      </w:pPr>
      <w:r>
        <w:rPr>
          <w:rStyle w:val="CommentReference"/>
        </w:rPr>
        <w:annotationRef/>
      </w:r>
      <w:r>
        <w:t xml:space="preserve">A </w:t>
      </w:r>
      <w:proofErr w:type="gramStart"/>
      <w:r>
        <w:t>72 word</w:t>
      </w:r>
      <w:proofErr w:type="gramEnd"/>
      <w:r>
        <w:t xml:space="preserve"> quote </w:t>
      </w:r>
      <w:r w:rsidR="00CE1B22">
        <w:t>is quite large.</w:t>
      </w:r>
      <w:r w:rsidR="00CE1B22">
        <w:br/>
        <w:t xml:space="preserve">Generally speaking I think it is advantageous to start a thesis will an original opening </w:t>
      </w:r>
      <w:r w:rsidR="0034537D">
        <w:t xml:space="preserve">thematic line </w:t>
      </w:r>
    </w:p>
  </w:comment>
  <w:comment w:id="3" w:author="Hugo Hughes" w:date="2021-10-14T20:59:00Z" w:initials="HH">
    <w:p w14:paraId="13919CF0" w14:textId="1F90F49F" w:rsidR="00945531" w:rsidRDefault="00945531">
      <w:pPr>
        <w:pStyle w:val="CommentText"/>
      </w:pPr>
      <w:r>
        <w:rPr>
          <w:rStyle w:val="CommentReference"/>
        </w:rPr>
        <w:annotationRef/>
      </w:r>
      <w:r>
        <w:t xml:space="preserve">Reworded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AB074" w15:done="0"/>
  <w15:commentEx w15:paraId="412528C4" w15:done="0"/>
  <w15:commentEx w15:paraId="13919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158F" w16cex:dateUtc="2021-10-14T09:46:00Z"/>
  <w16cex:commentExtensible w16cex:durableId="2512EFE8" w16cex:dateUtc="2021-10-14T07:05:00Z"/>
  <w16cex:commentExtensible w16cex:durableId="251318B9" w16cex:dateUtc="2021-10-14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AB074" w16cid:durableId="2513158F"/>
  <w16cid:commentId w16cid:paraId="412528C4" w16cid:durableId="2512EFE8"/>
  <w16cid:commentId w16cid:paraId="13919CF0" w16cid:durableId="251318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5D099" w14:textId="77777777" w:rsidR="0002360B" w:rsidRDefault="0002360B" w:rsidP="00FC796A">
      <w:pPr>
        <w:spacing w:after="0" w:line="240" w:lineRule="auto"/>
      </w:pPr>
      <w:r>
        <w:separator/>
      </w:r>
    </w:p>
  </w:endnote>
  <w:endnote w:type="continuationSeparator" w:id="0">
    <w:p w14:paraId="2556C32B" w14:textId="77777777" w:rsidR="0002360B" w:rsidRDefault="0002360B" w:rsidP="00FC7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C43FD" w14:textId="77777777" w:rsidR="0002360B" w:rsidRDefault="0002360B" w:rsidP="00FC796A">
      <w:pPr>
        <w:spacing w:after="0" w:line="240" w:lineRule="auto"/>
      </w:pPr>
      <w:r>
        <w:separator/>
      </w:r>
    </w:p>
  </w:footnote>
  <w:footnote w:type="continuationSeparator" w:id="0">
    <w:p w14:paraId="0B42BB8C" w14:textId="77777777" w:rsidR="0002360B" w:rsidRDefault="0002360B" w:rsidP="00FC796A">
      <w:pPr>
        <w:spacing w:after="0" w:line="240" w:lineRule="auto"/>
      </w:pPr>
      <w:r>
        <w:continuationSeparator/>
      </w:r>
    </w:p>
  </w:footnote>
  <w:footnote w:id="1">
    <w:p w14:paraId="3E75D892" w14:textId="6DEC79A4" w:rsidR="00FC796A" w:rsidRPr="00FC796A" w:rsidDel="00357D21" w:rsidRDefault="00FC796A">
      <w:pPr>
        <w:pStyle w:val="FootnoteText"/>
        <w:rPr>
          <w:del w:id="10" w:author="Timothy Prast" w:date="2021-10-14T20:59:00Z"/>
          <w:lang w:val="en-US"/>
        </w:rPr>
      </w:pPr>
      <w:del w:id="11" w:author="Timothy Prast" w:date="2021-10-14T20:59:00Z">
        <w:r w:rsidDel="00357D21">
          <w:rPr>
            <w:rStyle w:val="FootnoteReference"/>
          </w:rPr>
          <w:footnoteRef/>
        </w:r>
        <w:r w:rsidDel="00357D21">
          <w:delText xml:space="preserve"> </w:delText>
        </w:r>
        <w:r w:rsidDel="00357D21">
          <w:rPr>
            <w:rFonts w:ascii="Open Sans" w:hAnsi="Open Sans" w:cs="Open Sans"/>
            <w:color w:val="000000"/>
            <w:shd w:val="clear" w:color="auto" w:fill="FFFFFF"/>
          </w:rPr>
          <w:delText>Nichols, J., Herbert Chan, H. and Baker, M., 2019. Machine learning: applications of artificial intelligence to imaging and diagnosis. </w:delText>
        </w:r>
        <w:r w:rsidDel="00357D21">
          <w:rPr>
            <w:rFonts w:ascii="Open Sans" w:hAnsi="Open Sans" w:cs="Open Sans"/>
            <w:i/>
            <w:iCs/>
            <w:color w:val="000000"/>
            <w:shd w:val="clear" w:color="auto" w:fill="FFFFFF"/>
          </w:rPr>
          <w:delText>Biophysical Reviews</w:delText>
        </w:r>
        <w:r w:rsidDel="00357D21">
          <w:rPr>
            <w:rFonts w:ascii="Open Sans" w:hAnsi="Open Sans" w:cs="Open Sans"/>
            <w:color w:val="000000"/>
            <w:shd w:val="clear" w:color="auto" w:fill="FFFFFF"/>
          </w:rPr>
          <w:delText>, [online] 111-118(11). Available at: &lt;https://www.ncbi.nlm.nih.gov/pmc/articles/PMC6381354/&gt; [Accessed 12 October 2021].</w:delText>
        </w:r>
      </w:del>
    </w:p>
  </w:footnote>
  <w:footnote w:id="2">
    <w:p w14:paraId="29AE11CA" w14:textId="718E524A" w:rsidR="00C333ED" w:rsidRPr="00C333ED" w:rsidDel="00357D21" w:rsidRDefault="00C333ED">
      <w:pPr>
        <w:pStyle w:val="FootnoteText"/>
        <w:rPr>
          <w:del w:id="18" w:author="Timothy Prast" w:date="2021-10-14T20:58:00Z"/>
          <w:lang w:val="en-US"/>
        </w:rPr>
      </w:pPr>
      <w:del w:id="19" w:author="Timothy Prast" w:date="2021-10-14T20:58:00Z">
        <w:r w:rsidDel="00357D21">
          <w:rPr>
            <w:rStyle w:val="FootnoteReference"/>
          </w:rPr>
          <w:footnoteRef/>
        </w:r>
        <w:r w:rsidDel="00357D21">
          <w:delText xml:space="preserve"> </w:delText>
        </w:r>
        <w:r w:rsidDel="00357D21">
          <w:rPr>
            <w:rFonts w:ascii="Open Sans" w:hAnsi="Open Sans" w:cs="Open Sans"/>
            <w:i/>
            <w:iCs/>
            <w:color w:val="000000"/>
            <w:shd w:val="clear" w:color="auto" w:fill="FFFFFF"/>
          </w:rPr>
          <w:delText>IOSR Journal of Computer Engineering (IOSR-JCE)</w:delText>
        </w:r>
        <w:r w:rsidDel="00357D21">
          <w:rPr>
            <w:rFonts w:ascii="Open Sans" w:hAnsi="Open Sans" w:cs="Open Sans"/>
            <w:color w:val="000000"/>
            <w:shd w:val="clear" w:color="auto" w:fill="FFFFFF"/>
          </w:rPr>
          <w:delText>, 2021. A Critical Conceptual Analysis of Definitions of Artificial Intelligence as Applicable to Computer Engineering. 16(2), p.13.</w:delText>
        </w:r>
      </w:del>
    </w:p>
  </w:footnote>
  <w:footnote w:id="3">
    <w:p w14:paraId="64807206" w14:textId="7952F10E" w:rsidR="00CD0632" w:rsidRPr="00CD0632" w:rsidDel="00357D21" w:rsidRDefault="00CD0632">
      <w:pPr>
        <w:pStyle w:val="FootnoteText"/>
        <w:rPr>
          <w:del w:id="27" w:author="Timothy Prast" w:date="2021-10-14T20:58:00Z"/>
          <w:lang w:val="en-US"/>
        </w:rPr>
      </w:pPr>
      <w:del w:id="28" w:author="Timothy Prast" w:date="2021-10-14T20:58:00Z">
        <w:r w:rsidDel="00357D21">
          <w:rPr>
            <w:rStyle w:val="FootnoteReference"/>
          </w:rPr>
          <w:footnoteRef/>
        </w:r>
        <w:r w:rsidDel="00357D21">
          <w:delText xml:space="preserve"> </w:delText>
        </w:r>
        <w:r w:rsidDel="00357D21">
          <w:rPr>
            <w:rFonts w:ascii="Open Sans" w:hAnsi="Open Sans" w:cs="Open Sans"/>
            <w:color w:val="000000"/>
            <w:shd w:val="clear" w:color="auto" w:fill="FFFFFF"/>
          </w:rPr>
          <w:delText>Education, I., 2021. </w:delText>
        </w:r>
        <w:r w:rsidDel="00357D21">
          <w:rPr>
            <w:rFonts w:ascii="Open Sans" w:hAnsi="Open Sans" w:cs="Open Sans"/>
            <w:i/>
            <w:iCs/>
            <w:color w:val="000000"/>
            <w:shd w:val="clear" w:color="auto" w:fill="FFFFFF"/>
          </w:rPr>
          <w:delText>What is Machine Learning?</w:delText>
        </w:r>
        <w:r w:rsidDel="00357D21">
          <w:rPr>
            <w:rFonts w:ascii="Open Sans" w:hAnsi="Open Sans" w:cs="Open Sans"/>
            <w:color w:val="000000"/>
            <w:shd w:val="clear" w:color="auto" w:fill="FFFFFF"/>
          </w:rPr>
          <w:delText>. [online] Ibm.com. Available at: &lt;https://www.ibm.com/cloud/learn/machine-learning&gt; [Accessed 12 October 2021].</w:delText>
        </w:r>
      </w:del>
    </w:p>
  </w:footnote>
  <w:footnote w:id="4">
    <w:p w14:paraId="0131F08B" w14:textId="38CC2B26" w:rsidR="0056113C" w:rsidRPr="0056113C" w:rsidRDefault="0056113C">
      <w:pPr>
        <w:pStyle w:val="FootnoteText"/>
        <w:rPr>
          <w:lang w:val="en-US"/>
        </w:rPr>
      </w:pPr>
      <w:del w:id="29" w:author="Timothy Prast" w:date="2021-10-14T21:01:00Z">
        <w:r w:rsidDel="00357D21">
          <w:rPr>
            <w:rStyle w:val="FootnoteReference"/>
          </w:rPr>
          <w:footnoteRef/>
        </w:r>
        <w:r w:rsidDel="00357D21">
          <w:delText xml:space="preserve"> </w:delText>
        </w:r>
        <w:r w:rsidDel="00357D21">
          <w:rPr>
            <w:rFonts w:ascii="Open Sans" w:hAnsi="Open Sans" w:cs="Open Sans"/>
            <w:color w:val="000000"/>
            <w:shd w:val="clear" w:color="auto" w:fill="FFFFFF"/>
          </w:rPr>
          <w:delText>Ibm.com. 2021. </w:delText>
        </w:r>
        <w:r w:rsidDel="00357D21">
          <w:rPr>
            <w:rFonts w:ascii="Open Sans" w:hAnsi="Open Sans" w:cs="Open Sans"/>
            <w:i/>
            <w:iCs/>
            <w:color w:val="000000"/>
            <w:shd w:val="clear" w:color="auto" w:fill="FFFFFF"/>
          </w:rPr>
          <w:delText>What are Neural Networks?</w:delText>
        </w:r>
        <w:r w:rsidDel="00357D21">
          <w:rPr>
            <w:rFonts w:ascii="Open Sans" w:hAnsi="Open Sans" w:cs="Open Sans"/>
            <w:color w:val="000000"/>
            <w:shd w:val="clear" w:color="auto" w:fill="FFFFFF"/>
          </w:rPr>
          <w:delText>. [online] Available at: &lt;https://www.ibm.com/au-en/cloud/learn/neural-networks&gt; [Accessed 12 October 2021].</w:delText>
        </w:r>
      </w:del>
    </w:p>
  </w:footnote>
  <w:footnote w:id="5">
    <w:p w14:paraId="7F016562" w14:textId="672F53AD" w:rsidR="00564AED" w:rsidRPr="00564AED" w:rsidDel="00357D21" w:rsidRDefault="00564AED">
      <w:pPr>
        <w:pStyle w:val="FootnoteText"/>
        <w:rPr>
          <w:del w:id="37" w:author="Timothy Prast" w:date="2021-10-14T21:02:00Z"/>
          <w:lang w:val="en-US"/>
        </w:rPr>
      </w:pPr>
      <w:del w:id="38" w:author="Timothy Prast" w:date="2021-10-14T21:02:00Z">
        <w:r w:rsidDel="00357D21">
          <w:rPr>
            <w:rStyle w:val="FootnoteReference"/>
          </w:rPr>
          <w:footnoteRef/>
        </w:r>
        <w:r w:rsidDel="00357D21">
          <w:delText xml:space="preserve"> </w:delText>
        </w:r>
        <w:r w:rsidRPr="00441890" w:rsidDel="00357D21">
          <w:rPr>
            <w:rFonts w:cstheme="minorHAnsi"/>
            <w:color w:val="000000"/>
            <w:shd w:val="clear" w:color="auto" w:fill="FFFFFF"/>
          </w:rPr>
          <w:delText>Medium. 2021. </w:delText>
        </w:r>
        <w:r w:rsidRPr="00441890" w:rsidDel="00357D21">
          <w:rPr>
            <w:rFonts w:cstheme="minorHAnsi"/>
            <w:i/>
            <w:iCs/>
            <w:color w:val="000000"/>
            <w:shd w:val="clear" w:color="auto" w:fill="FFFFFF"/>
          </w:rPr>
          <w:delText>Overview: State-of-the-Art Machine Learning Algorithms per Discipline &amp; per Task</w:delText>
        </w:r>
        <w:r w:rsidRPr="00441890" w:rsidDel="00357D21">
          <w:rPr>
            <w:rFonts w:cstheme="minorHAnsi"/>
            <w:color w:val="000000"/>
            <w:shd w:val="clear" w:color="auto" w:fill="FFFFFF"/>
          </w:rPr>
          <w:delText>. [online] Available at: &lt;https://towardsdatascience.com/overview-state-of-the-art-machine-learning-algorithms-per-discipline-per-task-c1a16a66b8bb&gt; [Accessed 12 October 2021].</w:delText>
        </w:r>
      </w:del>
    </w:p>
  </w:footnote>
  <w:footnote w:id="6">
    <w:p w14:paraId="7970A5C3" w14:textId="2A1500B8" w:rsidR="00441890" w:rsidRPr="00441890" w:rsidDel="00357D21" w:rsidRDefault="00441890">
      <w:pPr>
        <w:pStyle w:val="FootnoteText"/>
        <w:rPr>
          <w:del w:id="50" w:author="Timothy Prast" w:date="2021-10-14T21:02:00Z"/>
          <w:rFonts w:cstheme="minorHAnsi"/>
          <w:lang w:val="en-US"/>
        </w:rPr>
      </w:pPr>
      <w:del w:id="51" w:author="Timothy Prast" w:date="2021-10-14T21:02:00Z">
        <w:r w:rsidDel="00357D21">
          <w:rPr>
            <w:rStyle w:val="FootnoteReference"/>
          </w:rPr>
          <w:footnoteRef/>
        </w:r>
        <w:r w:rsidDel="00357D21">
          <w:delText xml:space="preserve"> </w:delText>
        </w:r>
        <w:r w:rsidRPr="00441890" w:rsidDel="00357D21">
          <w:rPr>
            <w:rFonts w:cstheme="minorHAnsi"/>
            <w:color w:val="000000"/>
            <w:shd w:val="clear" w:color="auto" w:fill="FFFFFF"/>
          </w:rPr>
          <w:delText>Medium. 2021. </w:delText>
        </w:r>
        <w:r w:rsidRPr="00441890" w:rsidDel="00357D21">
          <w:rPr>
            <w:rFonts w:cstheme="minorHAnsi"/>
            <w:i/>
            <w:iCs/>
            <w:color w:val="000000"/>
            <w:shd w:val="clear" w:color="auto" w:fill="FFFFFF"/>
          </w:rPr>
          <w:delText>Overview: State-of-the-Art Machine Learning Algorithms per Discipline &amp; per Task</w:delText>
        </w:r>
        <w:r w:rsidRPr="00441890" w:rsidDel="00357D21">
          <w:rPr>
            <w:rFonts w:cstheme="minorHAnsi"/>
            <w:color w:val="000000"/>
            <w:shd w:val="clear" w:color="auto" w:fill="FFFFFF"/>
          </w:rPr>
          <w:delText>. [online] Available at: &lt;https://towardsdatascience.com/overview-state-of-the-art-machine-learning-algorithms-per-discipline-per-task-c1a16a66b8bb&gt; [Accessed 12 October 2021].</w:delText>
        </w:r>
      </w:del>
    </w:p>
  </w:footnote>
  <w:footnote w:id="7">
    <w:p w14:paraId="48240143" w14:textId="044B9994" w:rsidR="004C6E90" w:rsidRPr="004C6E90" w:rsidDel="00357D21" w:rsidRDefault="004C6E90">
      <w:pPr>
        <w:pStyle w:val="FootnoteText"/>
        <w:rPr>
          <w:del w:id="58" w:author="Timothy Prast" w:date="2021-10-14T21:03:00Z"/>
          <w:lang w:val="en-US"/>
        </w:rPr>
      </w:pPr>
      <w:del w:id="59" w:author="Timothy Prast" w:date="2021-10-14T21:03:00Z">
        <w:r w:rsidDel="00357D21">
          <w:rPr>
            <w:rStyle w:val="FootnoteReference"/>
          </w:rPr>
          <w:footnoteRef/>
        </w:r>
        <w:r w:rsidDel="00357D21">
          <w:delText xml:space="preserve"> </w:delText>
        </w:r>
        <w:r w:rsidRPr="00441890" w:rsidDel="00357D21">
          <w:rPr>
            <w:rFonts w:cstheme="minorHAnsi"/>
            <w:color w:val="000000"/>
            <w:shd w:val="clear" w:color="auto" w:fill="FFFFFF"/>
          </w:rPr>
          <w:delText>Medium. 2021. </w:delText>
        </w:r>
        <w:r w:rsidRPr="00441890" w:rsidDel="00357D21">
          <w:rPr>
            <w:rFonts w:cstheme="minorHAnsi"/>
            <w:i/>
            <w:iCs/>
            <w:color w:val="000000"/>
            <w:shd w:val="clear" w:color="auto" w:fill="FFFFFF"/>
          </w:rPr>
          <w:delText>Overview: State-of-the-Art Machine Learning Algorithms per Discipline &amp; per Task</w:delText>
        </w:r>
        <w:r w:rsidRPr="00441890" w:rsidDel="00357D21">
          <w:rPr>
            <w:rFonts w:cstheme="minorHAnsi"/>
            <w:color w:val="000000"/>
            <w:shd w:val="clear" w:color="auto" w:fill="FFFFFF"/>
          </w:rPr>
          <w:delText>. [online] Available at: &lt;https://towardsdatascience.com/overview-state-of-the-art-machine-learning-algorithms-per-discipline-per-task-c1a16a66b8bb&gt; [Accessed 12 October 2021].</w:delText>
        </w:r>
      </w:del>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go Hughes">
    <w15:presenceInfo w15:providerId="Windows Live" w15:userId="324ff94ba7fa743c"/>
  </w15:person>
  <w15:person w15:author="Timothy Prast">
    <w15:presenceInfo w15:providerId="None" w15:userId="Timothy Pra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599"/>
    <w:rsid w:val="000127A7"/>
    <w:rsid w:val="0002360B"/>
    <w:rsid w:val="000265D9"/>
    <w:rsid w:val="000406EE"/>
    <w:rsid w:val="00057724"/>
    <w:rsid w:val="00057BAD"/>
    <w:rsid w:val="00085985"/>
    <w:rsid w:val="00096D20"/>
    <w:rsid w:val="000A7977"/>
    <w:rsid w:val="000B1A14"/>
    <w:rsid w:val="000B65F4"/>
    <w:rsid w:val="000C46E8"/>
    <w:rsid w:val="000D3372"/>
    <w:rsid w:val="001371BB"/>
    <w:rsid w:val="001C6864"/>
    <w:rsid w:val="001D2503"/>
    <w:rsid w:val="001F0F32"/>
    <w:rsid w:val="002022D6"/>
    <w:rsid w:val="00207305"/>
    <w:rsid w:val="00255DFD"/>
    <w:rsid w:val="00266178"/>
    <w:rsid w:val="002824E7"/>
    <w:rsid w:val="00285CD4"/>
    <w:rsid w:val="00286E3B"/>
    <w:rsid w:val="002927E7"/>
    <w:rsid w:val="002B3F92"/>
    <w:rsid w:val="002B79CB"/>
    <w:rsid w:val="002D1E3B"/>
    <w:rsid w:val="002D67C8"/>
    <w:rsid w:val="002E6139"/>
    <w:rsid w:val="003444D2"/>
    <w:rsid w:val="0034537D"/>
    <w:rsid w:val="00357D21"/>
    <w:rsid w:val="003672B2"/>
    <w:rsid w:val="003677D6"/>
    <w:rsid w:val="00370304"/>
    <w:rsid w:val="00375088"/>
    <w:rsid w:val="00382D10"/>
    <w:rsid w:val="00384C36"/>
    <w:rsid w:val="0039221F"/>
    <w:rsid w:val="003E6E04"/>
    <w:rsid w:val="003F099E"/>
    <w:rsid w:val="003F2A2E"/>
    <w:rsid w:val="004053B9"/>
    <w:rsid w:val="004070B5"/>
    <w:rsid w:val="00410B03"/>
    <w:rsid w:val="0042095B"/>
    <w:rsid w:val="004231D4"/>
    <w:rsid w:val="00433FE3"/>
    <w:rsid w:val="00435F46"/>
    <w:rsid w:val="00441890"/>
    <w:rsid w:val="00442F27"/>
    <w:rsid w:val="0044374C"/>
    <w:rsid w:val="00474245"/>
    <w:rsid w:val="0047575C"/>
    <w:rsid w:val="0047746A"/>
    <w:rsid w:val="00484EBF"/>
    <w:rsid w:val="004B254E"/>
    <w:rsid w:val="004B6344"/>
    <w:rsid w:val="004C6E90"/>
    <w:rsid w:val="004E1813"/>
    <w:rsid w:val="004E1CED"/>
    <w:rsid w:val="004E2F98"/>
    <w:rsid w:val="004E3BE8"/>
    <w:rsid w:val="004E6E78"/>
    <w:rsid w:val="004F78FF"/>
    <w:rsid w:val="00504E99"/>
    <w:rsid w:val="00513C97"/>
    <w:rsid w:val="00527853"/>
    <w:rsid w:val="00544CF4"/>
    <w:rsid w:val="005456EC"/>
    <w:rsid w:val="00545F4B"/>
    <w:rsid w:val="0056113C"/>
    <w:rsid w:val="00561B25"/>
    <w:rsid w:val="00564AED"/>
    <w:rsid w:val="0059568C"/>
    <w:rsid w:val="005C1940"/>
    <w:rsid w:val="005D0CAA"/>
    <w:rsid w:val="005D44A7"/>
    <w:rsid w:val="005D4A67"/>
    <w:rsid w:val="005E1C9F"/>
    <w:rsid w:val="005E77E1"/>
    <w:rsid w:val="00627063"/>
    <w:rsid w:val="00631DE3"/>
    <w:rsid w:val="00683474"/>
    <w:rsid w:val="006915CC"/>
    <w:rsid w:val="006D341E"/>
    <w:rsid w:val="00736524"/>
    <w:rsid w:val="007430EC"/>
    <w:rsid w:val="00751892"/>
    <w:rsid w:val="00754BFA"/>
    <w:rsid w:val="00787B79"/>
    <w:rsid w:val="007916DF"/>
    <w:rsid w:val="007C1D73"/>
    <w:rsid w:val="007C5DED"/>
    <w:rsid w:val="007F18F8"/>
    <w:rsid w:val="00801C6E"/>
    <w:rsid w:val="00811DA2"/>
    <w:rsid w:val="00815ABF"/>
    <w:rsid w:val="00817516"/>
    <w:rsid w:val="00833151"/>
    <w:rsid w:val="008542AD"/>
    <w:rsid w:val="00856985"/>
    <w:rsid w:val="00857C38"/>
    <w:rsid w:val="00864034"/>
    <w:rsid w:val="008975F3"/>
    <w:rsid w:val="008B2ABD"/>
    <w:rsid w:val="008C05EA"/>
    <w:rsid w:val="008F1BA8"/>
    <w:rsid w:val="00904887"/>
    <w:rsid w:val="00932800"/>
    <w:rsid w:val="0093594B"/>
    <w:rsid w:val="009375F9"/>
    <w:rsid w:val="00945531"/>
    <w:rsid w:val="0096267D"/>
    <w:rsid w:val="00972992"/>
    <w:rsid w:val="0098357A"/>
    <w:rsid w:val="009B296E"/>
    <w:rsid w:val="009B2CCB"/>
    <w:rsid w:val="009C3F61"/>
    <w:rsid w:val="009E18FA"/>
    <w:rsid w:val="009F542A"/>
    <w:rsid w:val="009F7720"/>
    <w:rsid w:val="00A460C9"/>
    <w:rsid w:val="00A55FE9"/>
    <w:rsid w:val="00A6449F"/>
    <w:rsid w:val="00A652EB"/>
    <w:rsid w:val="00A90B56"/>
    <w:rsid w:val="00A9348B"/>
    <w:rsid w:val="00AA0ABA"/>
    <w:rsid w:val="00AB72E1"/>
    <w:rsid w:val="00AE234F"/>
    <w:rsid w:val="00AF0F78"/>
    <w:rsid w:val="00AF1F2E"/>
    <w:rsid w:val="00AF75EA"/>
    <w:rsid w:val="00B04968"/>
    <w:rsid w:val="00B06B8C"/>
    <w:rsid w:val="00B10CE8"/>
    <w:rsid w:val="00B1275F"/>
    <w:rsid w:val="00B26625"/>
    <w:rsid w:val="00B27482"/>
    <w:rsid w:val="00B33022"/>
    <w:rsid w:val="00B4287F"/>
    <w:rsid w:val="00B9201E"/>
    <w:rsid w:val="00B929DF"/>
    <w:rsid w:val="00BA37DC"/>
    <w:rsid w:val="00BF6B52"/>
    <w:rsid w:val="00C2082D"/>
    <w:rsid w:val="00C333ED"/>
    <w:rsid w:val="00C37F66"/>
    <w:rsid w:val="00C45807"/>
    <w:rsid w:val="00C5389F"/>
    <w:rsid w:val="00C62BA5"/>
    <w:rsid w:val="00C80069"/>
    <w:rsid w:val="00C92DF7"/>
    <w:rsid w:val="00CA36B1"/>
    <w:rsid w:val="00CA3BB8"/>
    <w:rsid w:val="00CB0152"/>
    <w:rsid w:val="00CB4636"/>
    <w:rsid w:val="00CB6F97"/>
    <w:rsid w:val="00CC2B4A"/>
    <w:rsid w:val="00CD0632"/>
    <w:rsid w:val="00CE1B22"/>
    <w:rsid w:val="00CE66A8"/>
    <w:rsid w:val="00CF3C6F"/>
    <w:rsid w:val="00D016E6"/>
    <w:rsid w:val="00D36052"/>
    <w:rsid w:val="00D37B62"/>
    <w:rsid w:val="00D54BFE"/>
    <w:rsid w:val="00D56DBB"/>
    <w:rsid w:val="00D67FB5"/>
    <w:rsid w:val="00D85875"/>
    <w:rsid w:val="00DB6099"/>
    <w:rsid w:val="00DC397C"/>
    <w:rsid w:val="00DE158D"/>
    <w:rsid w:val="00E4275D"/>
    <w:rsid w:val="00E6685A"/>
    <w:rsid w:val="00E92599"/>
    <w:rsid w:val="00E92635"/>
    <w:rsid w:val="00E92811"/>
    <w:rsid w:val="00E95809"/>
    <w:rsid w:val="00EE1590"/>
    <w:rsid w:val="00EF719E"/>
    <w:rsid w:val="00F1113C"/>
    <w:rsid w:val="00F22682"/>
    <w:rsid w:val="00F30C38"/>
    <w:rsid w:val="00F42932"/>
    <w:rsid w:val="00F537FC"/>
    <w:rsid w:val="00F54B10"/>
    <w:rsid w:val="00F56200"/>
    <w:rsid w:val="00F73A19"/>
    <w:rsid w:val="00FA215F"/>
    <w:rsid w:val="00FC796A"/>
    <w:rsid w:val="00FE52A1"/>
    <w:rsid w:val="00FE76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B84BC8"/>
  <w14:defaultImageDpi w14:val="0"/>
  <w15:docId w15:val="{FEC13A73-CD20-4C31-8AEE-37A18D90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79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79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96A"/>
    <w:rPr>
      <w:sz w:val="20"/>
      <w:szCs w:val="20"/>
    </w:rPr>
  </w:style>
  <w:style w:type="character" w:styleId="FootnoteReference">
    <w:name w:val="footnote reference"/>
    <w:basedOn w:val="DefaultParagraphFont"/>
    <w:uiPriority w:val="99"/>
    <w:semiHidden/>
    <w:unhideWhenUsed/>
    <w:rsid w:val="00FC796A"/>
    <w:rPr>
      <w:vertAlign w:val="superscript"/>
    </w:rPr>
  </w:style>
  <w:style w:type="character" w:customStyle="1" w:styleId="Heading2Char">
    <w:name w:val="Heading 2 Char"/>
    <w:basedOn w:val="DefaultParagraphFont"/>
    <w:link w:val="Heading2"/>
    <w:uiPriority w:val="9"/>
    <w:rsid w:val="00FC796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64AED"/>
    <w:pPr>
      <w:spacing w:after="200" w:line="240" w:lineRule="auto"/>
    </w:pPr>
    <w:rPr>
      <w:i/>
      <w:iCs/>
      <w:color w:val="44546A" w:themeColor="text2"/>
      <w:sz w:val="18"/>
      <w:szCs w:val="18"/>
    </w:rPr>
  </w:style>
  <w:style w:type="paragraph" w:styleId="NoSpacing">
    <w:name w:val="No Spacing"/>
    <w:link w:val="NoSpacingChar"/>
    <w:uiPriority w:val="1"/>
    <w:qFormat/>
    <w:rsid w:val="00F54B10"/>
    <w:pPr>
      <w:spacing w:after="0" w:line="240" w:lineRule="auto"/>
    </w:pPr>
    <w:rPr>
      <w:lang w:val="en-US" w:eastAsia="en-US"/>
    </w:rPr>
  </w:style>
  <w:style w:type="character" w:customStyle="1" w:styleId="NoSpacingChar">
    <w:name w:val="No Spacing Char"/>
    <w:basedOn w:val="DefaultParagraphFont"/>
    <w:link w:val="NoSpacing"/>
    <w:uiPriority w:val="1"/>
    <w:rsid w:val="00F54B10"/>
    <w:rPr>
      <w:lang w:val="en-US" w:eastAsia="en-US"/>
    </w:rPr>
  </w:style>
  <w:style w:type="character" w:customStyle="1" w:styleId="Heading1Char">
    <w:name w:val="Heading 1 Char"/>
    <w:basedOn w:val="DefaultParagraphFont"/>
    <w:link w:val="Heading1"/>
    <w:uiPriority w:val="9"/>
    <w:rsid w:val="00F54B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0"/>
    <w:pPr>
      <w:outlineLvl w:val="9"/>
    </w:pPr>
    <w:rPr>
      <w:lang w:val="en-US" w:eastAsia="en-US"/>
    </w:rPr>
  </w:style>
  <w:style w:type="paragraph" w:styleId="TOC2">
    <w:name w:val="toc 2"/>
    <w:basedOn w:val="Normal"/>
    <w:next w:val="Normal"/>
    <w:autoRedefine/>
    <w:uiPriority w:val="39"/>
    <w:unhideWhenUsed/>
    <w:rsid w:val="00F54B10"/>
    <w:pPr>
      <w:spacing w:after="100"/>
      <w:ind w:left="220"/>
    </w:pPr>
  </w:style>
  <w:style w:type="character" w:styleId="Hyperlink">
    <w:name w:val="Hyperlink"/>
    <w:basedOn w:val="DefaultParagraphFont"/>
    <w:uiPriority w:val="99"/>
    <w:unhideWhenUsed/>
    <w:rsid w:val="00F54B10"/>
    <w:rPr>
      <w:color w:val="0563C1" w:themeColor="hyperlink"/>
      <w:u w:val="single"/>
    </w:rPr>
  </w:style>
  <w:style w:type="character" w:styleId="CommentReference">
    <w:name w:val="annotation reference"/>
    <w:basedOn w:val="DefaultParagraphFont"/>
    <w:uiPriority w:val="99"/>
    <w:semiHidden/>
    <w:unhideWhenUsed/>
    <w:rsid w:val="00E92811"/>
    <w:rPr>
      <w:sz w:val="16"/>
      <w:szCs w:val="16"/>
    </w:rPr>
  </w:style>
  <w:style w:type="paragraph" w:styleId="CommentText">
    <w:name w:val="annotation text"/>
    <w:basedOn w:val="Normal"/>
    <w:link w:val="CommentTextChar"/>
    <w:uiPriority w:val="99"/>
    <w:semiHidden/>
    <w:unhideWhenUsed/>
    <w:rsid w:val="00E92811"/>
    <w:pPr>
      <w:spacing w:line="240" w:lineRule="auto"/>
    </w:pPr>
    <w:rPr>
      <w:sz w:val="20"/>
      <w:szCs w:val="20"/>
    </w:rPr>
  </w:style>
  <w:style w:type="character" w:customStyle="1" w:styleId="CommentTextChar">
    <w:name w:val="Comment Text Char"/>
    <w:basedOn w:val="DefaultParagraphFont"/>
    <w:link w:val="CommentText"/>
    <w:uiPriority w:val="99"/>
    <w:semiHidden/>
    <w:rsid w:val="00E92811"/>
    <w:rPr>
      <w:sz w:val="20"/>
      <w:szCs w:val="20"/>
    </w:rPr>
  </w:style>
  <w:style w:type="paragraph" w:styleId="CommentSubject">
    <w:name w:val="annotation subject"/>
    <w:basedOn w:val="CommentText"/>
    <w:next w:val="CommentText"/>
    <w:link w:val="CommentSubjectChar"/>
    <w:uiPriority w:val="99"/>
    <w:semiHidden/>
    <w:unhideWhenUsed/>
    <w:rsid w:val="00E92811"/>
    <w:rPr>
      <w:b/>
      <w:bCs/>
    </w:rPr>
  </w:style>
  <w:style w:type="character" w:customStyle="1" w:styleId="CommentSubjectChar">
    <w:name w:val="Comment Subject Char"/>
    <w:basedOn w:val="CommentTextChar"/>
    <w:link w:val="CommentSubject"/>
    <w:uiPriority w:val="99"/>
    <w:semiHidden/>
    <w:rsid w:val="00E92811"/>
    <w:rPr>
      <w:b/>
      <w:bCs/>
      <w:sz w:val="20"/>
      <w:szCs w:val="20"/>
    </w:rPr>
  </w:style>
  <w:style w:type="paragraph" w:styleId="Bibliography">
    <w:name w:val="Bibliography"/>
    <w:basedOn w:val="Normal"/>
    <w:next w:val="Normal"/>
    <w:uiPriority w:val="37"/>
    <w:unhideWhenUsed/>
    <w:rsid w:val="00357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331">
      <w:bodyDiv w:val="1"/>
      <w:marLeft w:val="0"/>
      <w:marRight w:val="0"/>
      <w:marTop w:val="0"/>
      <w:marBottom w:val="0"/>
      <w:divBdr>
        <w:top w:val="none" w:sz="0" w:space="0" w:color="auto"/>
        <w:left w:val="none" w:sz="0" w:space="0" w:color="auto"/>
        <w:bottom w:val="none" w:sz="0" w:space="0" w:color="auto"/>
        <w:right w:val="none" w:sz="0" w:space="0" w:color="auto"/>
      </w:divBdr>
    </w:div>
    <w:div w:id="68118451">
      <w:bodyDiv w:val="1"/>
      <w:marLeft w:val="0"/>
      <w:marRight w:val="0"/>
      <w:marTop w:val="0"/>
      <w:marBottom w:val="0"/>
      <w:divBdr>
        <w:top w:val="none" w:sz="0" w:space="0" w:color="auto"/>
        <w:left w:val="none" w:sz="0" w:space="0" w:color="auto"/>
        <w:bottom w:val="none" w:sz="0" w:space="0" w:color="auto"/>
        <w:right w:val="none" w:sz="0" w:space="0" w:color="auto"/>
      </w:divBdr>
    </w:div>
    <w:div w:id="415443280">
      <w:bodyDiv w:val="1"/>
      <w:marLeft w:val="0"/>
      <w:marRight w:val="0"/>
      <w:marTop w:val="0"/>
      <w:marBottom w:val="0"/>
      <w:divBdr>
        <w:top w:val="none" w:sz="0" w:space="0" w:color="auto"/>
        <w:left w:val="none" w:sz="0" w:space="0" w:color="auto"/>
        <w:bottom w:val="none" w:sz="0" w:space="0" w:color="auto"/>
        <w:right w:val="none" w:sz="0" w:space="0" w:color="auto"/>
      </w:divBdr>
    </w:div>
    <w:div w:id="942147617">
      <w:bodyDiv w:val="1"/>
      <w:marLeft w:val="0"/>
      <w:marRight w:val="0"/>
      <w:marTop w:val="0"/>
      <w:marBottom w:val="0"/>
      <w:divBdr>
        <w:top w:val="none" w:sz="0" w:space="0" w:color="auto"/>
        <w:left w:val="none" w:sz="0" w:space="0" w:color="auto"/>
        <w:bottom w:val="none" w:sz="0" w:space="0" w:color="auto"/>
        <w:right w:val="none" w:sz="0" w:space="0" w:color="auto"/>
      </w:divBdr>
    </w:div>
    <w:div w:id="1493763531">
      <w:bodyDiv w:val="1"/>
      <w:marLeft w:val="0"/>
      <w:marRight w:val="0"/>
      <w:marTop w:val="0"/>
      <w:marBottom w:val="0"/>
      <w:divBdr>
        <w:top w:val="none" w:sz="0" w:space="0" w:color="auto"/>
        <w:left w:val="none" w:sz="0" w:space="0" w:color="auto"/>
        <w:bottom w:val="none" w:sz="0" w:space="0" w:color="auto"/>
        <w:right w:val="none" w:sz="0" w:space="0" w:color="auto"/>
      </w:divBdr>
    </w:div>
    <w:div w:id="1521119241">
      <w:bodyDiv w:val="1"/>
      <w:marLeft w:val="0"/>
      <w:marRight w:val="0"/>
      <w:marTop w:val="0"/>
      <w:marBottom w:val="0"/>
      <w:divBdr>
        <w:top w:val="none" w:sz="0" w:space="0" w:color="auto"/>
        <w:left w:val="none" w:sz="0" w:space="0" w:color="auto"/>
        <w:bottom w:val="none" w:sz="0" w:space="0" w:color="auto"/>
        <w:right w:val="none" w:sz="0" w:space="0" w:color="auto"/>
      </w:divBdr>
    </w:div>
    <w:div w:id="1682049409">
      <w:bodyDiv w:val="1"/>
      <w:marLeft w:val="0"/>
      <w:marRight w:val="0"/>
      <w:marTop w:val="0"/>
      <w:marBottom w:val="0"/>
      <w:divBdr>
        <w:top w:val="none" w:sz="0" w:space="0" w:color="auto"/>
        <w:left w:val="none" w:sz="0" w:space="0" w:color="auto"/>
        <w:bottom w:val="none" w:sz="0" w:space="0" w:color="auto"/>
        <w:right w:val="none" w:sz="0" w:space="0" w:color="auto"/>
      </w:divBdr>
    </w:div>
    <w:div w:id="1760370138">
      <w:bodyDiv w:val="1"/>
      <w:marLeft w:val="0"/>
      <w:marRight w:val="0"/>
      <w:marTop w:val="0"/>
      <w:marBottom w:val="0"/>
      <w:divBdr>
        <w:top w:val="none" w:sz="0" w:space="0" w:color="auto"/>
        <w:left w:val="none" w:sz="0" w:space="0" w:color="auto"/>
        <w:bottom w:val="none" w:sz="0" w:space="0" w:color="auto"/>
        <w:right w:val="none" w:sz="0" w:space="0" w:color="auto"/>
      </w:divBdr>
    </w:div>
    <w:div w:id="19780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6DECE29054E51B61278C7C6CC83FB"/>
        <w:category>
          <w:name w:val="General"/>
          <w:gallery w:val="placeholder"/>
        </w:category>
        <w:types>
          <w:type w:val="bbPlcHdr"/>
        </w:types>
        <w:behaviors>
          <w:behavior w:val="content"/>
        </w:behaviors>
        <w:guid w:val="{B4D9CD55-9A85-4BB7-901E-12457911E977}"/>
      </w:docPartPr>
      <w:docPartBody>
        <w:p w:rsidR="00215B5B" w:rsidRDefault="002C04DE" w:rsidP="002C04DE">
          <w:pPr>
            <w:pStyle w:val="2FB6DECE29054E51B61278C7C6CC83FB"/>
          </w:pPr>
          <w:r>
            <w:rPr>
              <w:color w:val="2F5496" w:themeColor="accent1" w:themeShade="BF"/>
              <w:sz w:val="24"/>
              <w:szCs w:val="24"/>
            </w:rPr>
            <w:t>[Company name]</w:t>
          </w:r>
        </w:p>
      </w:docPartBody>
    </w:docPart>
    <w:docPart>
      <w:docPartPr>
        <w:name w:val="00BE21CCD6E34B1FBDA8A28A97FFB2EE"/>
        <w:category>
          <w:name w:val="General"/>
          <w:gallery w:val="placeholder"/>
        </w:category>
        <w:types>
          <w:type w:val="bbPlcHdr"/>
        </w:types>
        <w:behaviors>
          <w:behavior w:val="content"/>
        </w:behaviors>
        <w:guid w:val="{EED33A88-AB8D-43CC-9801-ABCE639BC7D2}"/>
      </w:docPartPr>
      <w:docPartBody>
        <w:p w:rsidR="00215B5B" w:rsidRDefault="002C04DE" w:rsidP="002C04DE">
          <w:pPr>
            <w:pStyle w:val="00BE21CCD6E34B1FBDA8A28A97FFB2EE"/>
          </w:pPr>
          <w:r>
            <w:rPr>
              <w:rFonts w:asciiTheme="majorHAnsi" w:eastAsiaTheme="majorEastAsia" w:hAnsiTheme="majorHAnsi" w:cstheme="majorBidi"/>
              <w:color w:val="4472C4" w:themeColor="accent1"/>
              <w:sz w:val="88"/>
              <w:szCs w:val="88"/>
            </w:rPr>
            <w:t>[Document title]</w:t>
          </w:r>
        </w:p>
      </w:docPartBody>
    </w:docPart>
    <w:docPart>
      <w:docPartPr>
        <w:name w:val="214E03D80B1E47CC9EF1D552B92AAC53"/>
        <w:category>
          <w:name w:val="General"/>
          <w:gallery w:val="placeholder"/>
        </w:category>
        <w:types>
          <w:type w:val="bbPlcHdr"/>
        </w:types>
        <w:behaviors>
          <w:behavior w:val="content"/>
        </w:behaviors>
        <w:guid w:val="{9AC1F344-A765-45BC-A0CD-335EFE41008D}"/>
      </w:docPartPr>
      <w:docPartBody>
        <w:p w:rsidR="00215B5B" w:rsidRDefault="002C04DE" w:rsidP="002C04DE">
          <w:pPr>
            <w:pStyle w:val="214E03D80B1E47CC9EF1D552B92AAC53"/>
          </w:pPr>
          <w:r>
            <w:rPr>
              <w:color w:val="2F5496" w:themeColor="accent1" w:themeShade="BF"/>
              <w:sz w:val="24"/>
              <w:szCs w:val="24"/>
            </w:rPr>
            <w:t>[Document subtitle]</w:t>
          </w:r>
        </w:p>
      </w:docPartBody>
    </w:docPart>
    <w:docPart>
      <w:docPartPr>
        <w:name w:val="88288FEB62C94A108CC6B11CAA68335A"/>
        <w:category>
          <w:name w:val="General"/>
          <w:gallery w:val="placeholder"/>
        </w:category>
        <w:types>
          <w:type w:val="bbPlcHdr"/>
        </w:types>
        <w:behaviors>
          <w:behavior w:val="content"/>
        </w:behaviors>
        <w:guid w:val="{1EECE29A-D4A7-4531-AE4C-329CC471C11F}"/>
      </w:docPartPr>
      <w:docPartBody>
        <w:p w:rsidR="00215B5B" w:rsidRDefault="002C04DE" w:rsidP="002C04DE">
          <w:pPr>
            <w:pStyle w:val="88288FEB62C94A108CC6B11CAA68335A"/>
          </w:pPr>
          <w:r>
            <w:rPr>
              <w:color w:val="4472C4" w:themeColor="accent1"/>
              <w:sz w:val="28"/>
              <w:szCs w:val="28"/>
            </w:rPr>
            <w:t>[Author name]</w:t>
          </w:r>
        </w:p>
      </w:docPartBody>
    </w:docPart>
    <w:docPart>
      <w:docPartPr>
        <w:name w:val="1333FF3D10A448AFA3C7ADE4EB8151BB"/>
        <w:category>
          <w:name w:val="General"/>
          <w:gallery w:val="placeholder"/>
        </w:category>
        <w:types>
          <w:type w:val="bbPlcHdr"/>
        </w:types>
        <w:behaviors>
          <w:behavior w:val="content"/>
        </w:behaviors>
        <w:guid w:val="{5C213DFF-FC84-4D0A-AC4B-CCFB4B7BA3F7}"/>
      </w:docPartPr>
      <w:docPartBody>
        <w:p w:rsidR="00215B5B" w:rsidRDefault="002C04DE" w:rsidP="002C04DE">
          <w:pPr>
            <w:pStyle w:val="1333FF3D10A448AFA3C7ADE4EB8151B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4DE"/>
    <w:rsid w:val="00215B5B"/>
    <w:rsid w:val="002C04DE"/>
    <w:rsid w:val="00AD1DE6"/>
    <w:rsid w:val="00B44B74"/>
    <w:rsid w:val="00F702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6DECE29054E51B61278C7C6CC83FB">
    <w:name w:val="2FB6DECE29054E51B61278C7C6CC83FB"/>
    <w:rsid w:val="002C04DE"/>
  </w:style>
  <w:style w:type="paragraph" w:customStyle="1" w:styleId="00BE21CCD6E34B1FBDA8A28A97FFB2EE">
    <w:name w:val="00BE21CCD6E34B1FBDA8A28A97FFB2EE"/>
    <w:rsid w:val="002C04DE"/>
  </w:style>
  <w:style w:type="paragraph" w:customStyle="1" w:styleId="214E03D80B1E47CC9EF1D552B92AAC53">
    <w:name w:val="214E03D80B1E47CC9EF1D552B92AAC53"/>
    <w:rsid w:val="002C04DE"/>
  </w:style>
  <w:style w:type="paragraph" w:customStyle="1" w:styleId="88288FEB62C94A108CC6B11CAA68335A">
    <w:name w:val="88288FEB62C94A108CC6B11CAA68335A"/>
    <w:rsid w:val="002C04DE"/>
  </w:style>
  <w:style w:type="paragraph" w:customStyle="1" w:styleId="1333FF3D10A448AFA3C7ADE4EB8151BB">
    <w:name w:val="1333FF3D10A448AFA3C7ADE4EB8151BB"/>
    <w:rsid w:val="002C04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JNi19</b:Tag>
    <b:SourceType>JournalArticle</b:SourceType>
    <b:Guid>{A8FEB71C-FF62-4712-B3A9-D61DC5971913}</b:Guid>
    <b:Title>Machine Learning: Applications of Artifical Intelligence to Imaging and Diagnosis</b:Title>
    <b:Year>2019</b:Year>
    <b:URL>https://www.ncbi.nlm.nih.gov/pmc/articles/PMC6381354</b:URL>
    <b:JournalName>Biophysical Reviews</b:JournalName>
    <b:Pages>111-118</b:Pages>
    <b:Volume>11</b:Volume>
    <b:Issue>1</b:Issue>
    <b:Author>
      <b:Author>
        <b:NameList>
          <b:Person>
            <b:Last>J</b:Last>
            <b:First>Nichols</b:First>
          </b:Person>
          <b:Person>
            <b:Last>H</b:Last>
            <b:First>Chan</b:First>
          </b:Person>
          <b:Person>
            <b:Last>M</b:Last>
            <b:First>Baker</b:First>
          </b:Person>
        </b:NameList>
      </b:Author>
    </b:Author>
    <b:RefOrder>1</b:RefOrder>
  </b:Source>
  <b:Source>
    <b:Tag>IOS21</b:Tag>
    <b:SourceType>JournalArticle</b:SourceType>
    <b:Guid>{BE1873B9-F378-42E5-AF1A-543BD6CFEFDB}</b:Guid>
    <b:Author>
      <b:Author>
        <b:Corporate>IOSR-JCE</b:Corporate>
      </b:Author>
    </b:Author>
    <b:Title>A Critical Conceptual Analysis of Definitions of Aritifical Intelligence as Applicable to Computer Engineering</b:Title>
    <b:JournalName>IOSR Journal of Computer Engineering</b:JournalName>
    <b:Year>2021</b:Year>
    <b:Pages>13</b:Pages>
    <b:Volume>16</b:Volume>
    <b:Issue>2</b:Issue>
    <b:RefOrder>2</b:RefOrder>
  </b:Source>
  <b:Source>
    <b:Tag>IBM21</b:Tag>
    <b:SourceType>InternetSite</b:SourceType>
    <b:Guid>{FD13984C-7259-4E08-A059-059E6F1D6DDA}</b:Guid>
    <b:Author>
      <b:Author>
        <b:Corporate>IBM</b:Corporate>
      </b:Author>
    </b:Author>
    <b:Title>Ibm.com</b:Title>
    <b:Year>2021</b:Year>
    <b:YearAccessed>2021</b:YearAccessed>
    <b:MonthAccessed>October</b:MonthAccessed>
    <b:DayAccessed>12</b:DayAccessed>
    <b:URL>https://www.ibm.com/cloud/learn/machine-learning</b:URL>
    <b:RefOrder>3</b:RefOrder>
  </b:Source>
  <b:Source>
    <b:Tag>IBM211</b:Tag>
    <b:SourceType>InternetSite</b:SourceType>
    <b:Guid>{D8EFBB9F-7AD4-400D-B8B1-E6186DC3333F}</b:Guid>
    <b:Author>
      <b:Author>
        <b:Corporate>IBM</b:Corporate>
      </b:Author>
    </b:Author>
    <b:Title>Ibm.com</b:Title>
    <b:Year>2021</b:Year>
    <b:YearAccessed>2021</b:YearAccessed>
    <b:MonthAccessed>October</b:MonthAccessed>
    <b:DayAccessed>12</b:DayAccessed>
    <b:URL>https://www.ibm.com/au-en/cloud/learn/neural-networks</b:URL>
    <b:RefOrder>6</b:RefOrder>
  </b:Source>
  <b:Source>
    <b:Tag>Mar21</b:Tag>
    <b:SourceType>InternetSite</b:SourceType>
    <b:Guid>{0589E8FD-619A-465F-B0AB-FCE00A51C7A7}</b:Guid>
    <b:Title>Toward Data Science</b:Title>
    <b:Year>2021</b:Year>
    <b:YearAccessed>2021</b:YearAccessed>
    <b:MonthAccessed>October</b:MonthAccessed>
    <b:DayAccessed>12</b:DayAccessed>
    <b:URL>https://towardsdatascience.com/overview-state-of-the-art-machine-learning-algorithms-per-discipline-per-task-c1a16a66b8bb</b:URL>
    <b:Author>
      <b:Author>
        <b:NameList>
          <b:Person>
            <b:Last>Marius</b:Last>
            <b:First>Hucker</b:First>
          </b:Person>
        </b:NameList>
      </b:Author>
    </b:Author>
    <b:RefOrder>4</b:RefOrder>
  </b:Source>
  <b:Source>
    <b:Tag>RobND</b:Tag>
    <b:SourceType>InternetSite</b:SourceType>
    <b:Guid>{557D65A5-CDE5-47A0-81DC-B1D070826485}</b:Guid>
    <b:Title>Research Gate</b:Title>
    <b:Year>2016</b:Year>
    <b:YearAccessed>2021</b:YearAccessed>
    <b:MonthAccessed>October</b:MonthAccessed>
    <b:DayAccessed>12</b:DayAccessed>
    <b:URL>https://www.researchgate.net/profile/Roberto-Arroyo-4/publication/304789242/figure/fig2/AS:380415174037504@1467709453041/Example-cases-of-pixel-wise-segmentation-performed-by-SegNet-on-real-road-scenarios.png</b:URL>
    <b:Author>
      <b:Author>
        <b:NameList>
          <b:Person>
            <b:Last>Arroyo</b:Last>
            <b:First>Roberto</b:First>
          </b:Person>
        </b:NameList>
      </b:Author>
    </b:Author>
    <b:InternetSiteTitle>SegNet</b:InternetSiteTitl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880AD-41E1-49F9-AE0A-7BBBB5E3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2482</Words>
  <Characters>14152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Machine Learning</vt:lpstr>
    </vt:vector>
  </TitlesOfParts>
  <Company>Group 12</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Teaching a Machine to Think like a Human</dc:subject>
  <dc:creator>Ahmet Akgun &amp; Tim Prast</dc:creator>
  <cp:keywords/>
  <dc:description/>
  <cp:lastModifiedBy>Timothy Prast</cp:lastModifiedBy>
  <cp:revision>4</cp:revision>
  <dcterms:created xsi:type="dcterms:W3CDTF">2021-10-14T11:29:00Z</dcterms:created>
  <dcterms:modified xsi:type="dcterms:W3CDTF">2021-10-14T13:04:00Z</dcterms:modified>
</cp:coreProperties>
</file>